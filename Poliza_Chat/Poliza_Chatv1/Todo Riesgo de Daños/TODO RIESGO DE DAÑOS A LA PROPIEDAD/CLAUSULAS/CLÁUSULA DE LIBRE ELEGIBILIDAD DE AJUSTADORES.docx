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Calibri"/>
          <w:b/>
          <w:b/>
          <w:bCs/>
          <w:sz w:val="18"/>
          <w:szCs w:val="18"/>
          <w:lang w:val="es-ES_tradnl" w:eastAsia="zh-CN"/>
        </w:rPr>
      </w:pPr>
      <w:r>
        <w:rPr>
          <w:rFonts w:cs="Calibri" w:ascii="Trebuchet MS" w:hAnsi="Trebuchet MS"/>
          <w:b/>
          <w:sz w:val="18"/>
          <w:szCs w:val="18"/>
        </w:rPr>
        <w:t>CLÁUSULA DE LIBRE ELEGIBILIDAD DE AJUSTADORES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10:2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2846</w:t>
        </w:r>
      </w:ins>
      <w:del w:id="7" w:author="Renato Chavez Sevilla" w:date="2018-02-20T10:2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ins w:id="8" w:author="Renato Chavez Sevilla" w:date="2018-02-20T10:21:00Z">
        <w:r>
          <w:rPr>
            <w:rFonts w:cs="Trebuchet MS" w:ascii="Trebuchet MS" w:hAnsi="Trebuchet MS"/>
            <w:b/>
            <w:sz w:val="18"/>
            <w:szCs w:val="18"/>
          </w:rPr>
          <w:t xml:space="preserve">APS/DS/No </w:t>
        </w:r>
      </w:ins>
      <w:ins w:id="9" w:author="Renato Chavez Sevilla" w:date="2018-02-20T10:21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0" w:author="Renato Chavez Sevilla" w:date="2018-02-20T10:2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1" w:author="Renato Chavez Sevilla" w:date="2018-02-20T10:2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/SPVS/IS/No………………………………..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Calibri" w:ascii="Trebuchet MS" w:hAnsi="Trebuchet MS"/>
          <w:sz w:val="18"/>
          <w:szCs w:val="18"/>
        </w:rPr>
        <w:t>Mediante la presente Cláusula, se deja expresa constancia que, en caso de un eventual siniestro cubierto por esta Póliza, el Asegurado tendrá el derecho de nombrar a la persona natural ó jurídica especializada, que proceda a efectuar el Ajuste del Siniestro</w:t>
      </w:r>
      <w:ins w:id="12" w:author="Blanca Yola Iris Rivera Coronel" w:date="2017-11-03T14:29:00Z">
        <w:r>
          <w:rPr>
            <w:rFonts w:cs="Calibri" w:ascii="Trebuchet MS" w:hAnsi="Trebuchet MS"/>
            <w:sz w:val="18"/>
            <w:szCs w:val="18"/>
          </w:rPr>
          <w:t>, los Ajustadores deberán estar autorizados por la Autoridad de Fiscalización y Control de Pensiones y Seguros - APS</w:t>
        </w:r>
      </w:ins>
      <w:r>
        <w:rPr>
          <w:rFonts w:cs="Calibri" w:ascii="Trebuchet MS" w:hAnsi="Trebuchet MS"/>
          <w:sz w:val="18"/>
          <w:szCs w:val="18"/>
        </w:rPr>
        <w:t>.</w:t>
      </w:r>
    </w:p>
    <w:p>
      <w:pPr>
        <w:pStyle w:val="Normal"/>
        <w:spacing w:before="280" w:after="280"/>
        <w:jc w:val="both"/>
        <w:rPr>
          <w:rFonts w:ascii="Trebuchet MS" w:hAnsi="Trebuchet MS" w:cs="Calibri"/>
          <w:bCs/>
          <w:sz w:val="18"/>
          <w:szCs w:val="18"/>
          <w:lang w:val="es-ES_tradnl"/>
        </w:rPr>
      </w:pPr>
      <w:r>
        <w:rPr>
          <w:rFonts w:cs="Calibri" w:ascii="Trebuchet MS" w:hAnsi="Trebuchet MS"/>
          <w:bCs/>
          <w:sz w:val="18"/>
          <w:szCs w:val="18"/>
          <w:lang w:val="es-ES_tradnl"/>
        </w:rPr>
        <w:t>Todos los demás términos y/o condiciones de la Póliza permanecen invariables, salvo lo modificado por la presente Cláusula.</w:t>
      </w:r>
    </w:p>
    <w:p>
      <w:pPr>
        <w:pStyle w:val="Textoindependiente2"/>
        <w:rPr>
          <w:rFonts w:ascii="Trebuchet MS" w:hAnsi="Trebuchet MS" w:cs="Trebuchet MS"/>
          <w:bCs/>
          <w:sz w:val="18"/>
          <w:szCs w:val="18"/>
          <w:lang w:val="es-ES_tradnl"/>
        </w:rPr>
      </w:pPr>
      <w:r>
        <w:rPr>
          <w:rFonts w:cs="Trebuchet MS" w:ascii="Trebuchet MS" w:hAnsi="Trebuchet MS"/>
          <w:bCs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3" w:author="Blanca Yola Iris Rivera Coronel" w:date="2018-02-27T08:57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1">
    <w:name w:val="WW8Num7z1"/>
    <w:qFormat/>
    <w:rPr>
      <w:b w:val="false"/>
      <w:i/>
    </w:rPr>
  </w:style>
  <w:style w:type="character" w:styleId="WW8Num7z2">
    <w:name w:val="WW8Num7z2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2017-11-03T14:30:00Z</dcterms:created>
  <dc:creator>acloma</dc:creator>
  <dc:description/>
  <cp:keywords/>
  <dc:language>en-US</dc:language>
  <cp:lastModifiedBy>Blanca Yola Iris Rivera Coronel</cp:lastModifiedBy>
  <cp:lastPrinted>2017-11-27T16:51:00Z</cp:lastPrinted>
  <dcterms:modified xsi:type="dcterms:W3CDTF">2018-02-27T08:57:00Z</dcterms:modified>
  <cp:revision>5</cp:revision>
  <dc:subject/>
  <dc:title>ANEXO DE DAÑOS A CAUSAS DE LA NATURALEZA</dc:title>
</cp:coreProperties>
</file>
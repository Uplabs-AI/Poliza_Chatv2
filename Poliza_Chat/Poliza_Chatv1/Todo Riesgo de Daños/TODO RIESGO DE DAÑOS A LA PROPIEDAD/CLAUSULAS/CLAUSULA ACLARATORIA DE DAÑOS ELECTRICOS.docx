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1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Heading1"/>
        <w:rPr>
          <w:rFonts w:ascii="Trebuchet MS;Trebuchet MS" w:hAnsi="Trebuchet MS;Trebuchet MS" w:cs="Arial;Arial"/>
          <w:i w:val="false"/>
          <w:i w:val="false"/>
          <w:spacing w:val="-2"/>
          <w:sz w:val="18"/>
          <w:szCs w:val="18"/>
          <w:u w:val="none"/>
          <w:lang w:val="es-ES_tradnl"/>
        </w:rPr>
      </w:pPr>
      <w:ins w:id="6" w:author="Renato Chavez Sevilla" w:date="2018-05-21T15:57:00Z">
        <w:r>
          <w:rPr>
            <w:rFonts w:eastAsia="Trebuchet MS;Trebuchet MS" w:cs="Trebuchet MS;Trebuchet MS" w:ascii="Trebuchet MS;Trebuchet MS" w:hAnsi="Trebuchet MS;Trebuchet MS"/>
            <w:i w:val="false"/>
            <w:sz w:val="18"/>
            <w:szCs w:val="18"/>
            <w:u w:val="none"/>
            <w:lang w:val="es-ES_tradnl"/>
          </w:rPr>
          <w:t xml:space="preserve">           </w:t>
        </w:r>
      </w:ins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  <w:lang w:val="es-ES_tradnl"/>
        </w:rPr>
        <w:t>CLAUSULA ACLARATORIA DE DAÑOS ELECTRICOS ( C )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5-21T15:57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5-21T15:57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115-910101-2007 06 001 2872</w:t>
        </w:r>
      </w:ins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5-21T15:56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5-21T15:56:00Z">
        <w:r>
          <w:rPr>
            <w:rFonts w:cs="Arial;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1" w:author="Renato Chavez Sevilla" w:date="2018-05-21T15:56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 xml:space="preserve">APS/DS/Nro. 620 </w:t>
        </w:r>
      </w:ins>
      <w:ins w:id="12" w:author="Renato Chavez Sevilla" w:date="2018-05-21T15:57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d</w:t>
        </w:r>
      </w:ins>
      <w:ins w:id="13" w:author="Renato Chavez Sevilla" w:date="2018-05-21T15:56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el 10 de MAYO del 2018</w:t>
        </w:r>
      </w:ins>
    </w:p>
    <w:p>
      <w:pPr>
        <w:pStyle w:val="Normal"/>
        <w:jc w:val="both"/>
        <w:rPr>
          <w:rFonts w:ascii="Trebuchet MS;Trebuchet MS" w:hAnsi="Trebuchet MS;Trebuchet MS" w:cs="Arial;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;Arial" w:ascii="Trebuchet MS;Trebuchet MS" w:hAnsi="Trebuchet MS;Trebuchet MS"/>
          <w:b/>
          <w:i/>
          <w:spacing w:val="-2"/>
          <w:sz w:val="20"/>
          <w:szCs w:val="18"/>
          <w:lang w:val="es-ES_tradnl"/>
        </w:rPr>
      </w:r>
    </w:p>
    <w:p>
      <w:pPr>
        <w:pStyle w:val="Textosinformato"/>
        <w:jc w:val="both"/>
        <w:rPr>
          <w:rFonts w:ascii="Times New Roman;Times New Roman" w:hAnsi="Times New Roman;Times New Roman" w:cs="Times New Roman;Times New Roman"/>
          <w:i/>
          <w:i/>
          <w:sz w:val="20"/>
          <w:lang w:val="es-ES_tradnl"/>
        </w:rPr>
      </w:pPr>
      <w:r>
        <w:rPr>
          <w:rFonts w:cs="Times New Roman;Times New Roman" w:ascii="Times New Roman;Times New Roman" w:hAnsi="Times New Roman;Times New Roman"/>
          <w:i/>
          <w:sz w:val="20"/>
          <w:lang w:val="es-ES_tradnl"/>
        </w:rPr>
      </w:r>
    </w:p>
    <w:p>
      <w:pPr>
        <w:pStyle w:val="Textosinformato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Se aclara que ésta póliza otorga cobertura a pérdidas o daños causados directamente por daños eléctricos y/o perturbaciones eléctricas en equipos, aparatos eléctricos y/o instalaciones eléctricas o dispositivos eléctricos y/o electromecánicos asegurados, causados por fenómenos eléctricos anormales, súbitos, imprevistos y accidentales, producidos en el exterior de los bienes dañados, pero excluyendo todas aquellas pérdidas o daños que sean consecuencia de, provocadas por u originadas en causas internas.</w:t>
      </w:r>
    </w:p>
    <w:p>
      <w:pPr>
        <w:pStyle w:val="Textosinformato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Textosinformato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Aclaraciones de Cobertura</w:t>
      </w:r>
    </w:p>
    <w:p>
      <w:pPr>
        <w:pStyle w:val="Textosinformat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 expresión daños eléctricos y/o perturbaciones eléctricas deberá ser interpretada como una falla o rotura eléctrica accidental, imprevista y súbita, en aquellos equipos aparatos eléctricos y/o instalaciones eléctricas y/o dispositivos, que resultaren afectados total o parcialmente por arcos voltaicos y/o cortocircuitos, altas y bajas de tensión eléctrica, daños por incendio y/o rayo, caída de cables de alta tensión y otros daños mayores que provoquen cambios en tensión o voltaje  y/u otros fenómenos eléctricos, haya o no incendio causados por hechos imprevisibles, accidentales y que hagan necesario, reparaciones y/o reemplazos, de piezas y/o partes y/o componentes, incluyendo el mal funcionamiento de los sistemas de prevención de equipos eléctricos por una sola vez por equipo.</w:t>
      </w:r>
    </w:p>
    <w:p>
      <w:pPr>
        <w:pStyle w:val="Textosinformat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Esta extensión de cobertura amparará los daños materiales o pérdidas causadas directamente por perturbaciones de cualquier naturaleza en la energía eléctrica provista por la distribuidora, entre las que pueden considerarse: los cortocircuitos, las variaciones de energía eléctrica, las altas y bajas de tensión, la distorsión paliarmónica y las fallas por la interrupción en la provisión de energía eléctrica.</w:t>
      </w:r>
    </w:p>
    <w:p>
      <w:pPr>
        <w:pStyle w:val="Textosinformato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Cabe señalar que esta póliza se extiende a amparar daños indirectos provocados por caída de rayos y/o descargas atmosféricas y/o corriente estática siempre que las mismas hayan acontecido en terrenos o áreas circundantes y/o aledañas y siempre que no pueda considerase que el rayo y/o descarga atmosférica haya ocurrido en las propias inmediaciones.</w:t>
      </w:r>
    </w:p>
    <w:p>
      <w:pPr>
        <w:pStyle w:val="Textosinformato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Textosinformato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Exclusiones</w:t>
      </w:r>
    </w:p>
    <w:p>
      <w:pPr>
        <w:pStyle w:val="Textosinformat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Esta extensión no cubrirá aquellos daños y/o perturbaciones eléctricas cuando los equipos o dispositivos eléctricos y/o electromecánicos, estén sometidos a ensayos, de recepción o de mantenimiento, de cualquier naturaleza, entre los cuales pueden considerarse las pruebas de aislamiento, las pruebas de impulso y/o de sobretensión y/o cualquier proceso de secado eléctrico interno.</w:t>
      </w:r>
    </w:p>
    <w:p>
      <w:pPr>
        <w:pStyle w:val="Textosinformat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Asimismo, quedan excluidos aquellos daños y/o perturbaciones eléctricas a consecuencia de heladas y/o congelamiento tanto en el interior como en el exterior del bien asegurado instalado en cualquier sitio dentro de la propiedad asegurada.</w:t>
      </w:r>
    </w:p>
    <w:p>
      <w:pPr>
        <w:pStyle w:val="Textosinformat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Resultará expresamente excluido de la presente aquellos daños o pérdidas materiales causados por: el desgaste paulatino y/o deterioro gradual, como consecuencia del uso o del funcionamiento normal; vicio propio; erosión; oxidación; corrosión; herrumbre; incrustaciones; sobrecargas de origen no eléctrico, esporádicas o no; utilización de las instalaciones o equipos en trabajos para los que no fueran construidos, instalados o diseñados.</w:t>
      </w:r>
    </w:p>
    <w:p>
      <w:pPr>
        <w:pStyle w:val="Textosinformato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Se excluye también, los perjuicios por la paralización o deficiencias en el funcionamiento y/o pérdidas y/o daños causados por o que sean consecuencia de, errores por los cuales fueran responsables contractualmente o no, el fabricante y/o vendedor del bien asegurado. Asimismo, no se ampararán paralizaciones o deficiencias en el funcionamiento de la instalación a consecuencia de errores de montaje o de errores de diseño.</w:t>
      </w:r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del w:id="15" w:author="Blanca Yola Iris Rivera Coronel" w:date="2017-11-27T18:29:00Z"/>
        </w:rPr>
      </w:pPr>
      <w:del w:id="14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  <w:del w:id="17" w:author="Blanca Yola Iris Rivera Coronel" w:date="2017-11-27T18:29:00Z"/>
        </w:rPr>
      </w:pPr>
      <w:del w:id="16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  <w:del w:id="19" w:author="Blanca Yola Iris Rivera Coronel" w:date="2017-11-27T18:29:00Z"/>
        </w:rPr>
      </w:pPr>
      <w:del w:id="18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  <w:del w:id="21" w:author="Blanca Yola Iris Rivera Coronel" w:date="2017-11-27T18:29:00Z"/>
        </w:rPr>
      </w:pPr>
      <w:del w:id="20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  <w:del w:id="23" w:author="Blanca Yola Iris Rivera Coronel" w:date="2017-11-27T18:29:00Z"/>
        </w:rPr>
      </w:pPr>
      <w:del w:id="22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  <w:del w:id="25" w:author="Blanca Yola Iris Rivera Coronel" w:date="2017-11-27T18:29:00Z"/>
        </w:rPr>
      </w:pPr>
      <w:del w:id="24" w:author="Blanca Yola Iris Rivera Coronel" w:date="2017-11-27T18:29:00Z">
        <w:r>
          <w:rPr>
            <w:rFonts w:cs="Trebuchet MS;Trebuchet MS" w:ascii="Trebuchet MS;Trebuchet MS" w:hAnsi="Trebuchet MS;Trebuchet MS"/>
            <w:spacing w:val="-2"/>
            <w:sz w:val="18"/>
            <w:szCs w:val="18"/>
            <w:lang w:val="es-ES_tradnl"/>
          </w:rPr>
        </w:r>
      </w:del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términos, condiciones y exclusiones, de la Póliza de la cual la presente Cláusula forma parte integrante e indivisible, permanecen sin modificación</w:t>
      </w:r>
    </w:p>
    <w:p>
      <w:pPr>
        <w:pStyle w:val="Normal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  <w:del w:id="27" w:author="Blanca Yola Iris Rivera Coronel" w:date="2017-11-27T18:29:00Z"/>
        </w:rPr>
      </w:pPr>
      <w:del w:id="26" w:author="Blanca Yola Iris Rivera Coronel" w:date="2017-11-27T18:29:00Z">
        <w:r>
          <w:rPr>
            <w:rFonts w:cs="Trebuchet MS;Trebuchet MS" w:ascii="Trebuchet MS;Trebuchet MS" w:hAnsi="Trebuchet MS;Trebuchet MS"/>
            <w:iCs/>
            <w:spacing w:val="-2"/>
            <w:sz w:val="18"/>
            <w:szCs w:val="18"/>
          </w:rPr>
        </w:r>
      </w:del>
    </w:p>
    <w:p>
      <w:pPr>
        <w:pStyle w:val="Normal"/>
        <w:jc w:val="both"/>
        <w:rPr>
          <w:rFonts w:ascii="Trebuchet MS;Trebuchet MS" w:hAnsi="Trebuchet MS;Trebuchet MS" w:cs="Trebuchet MS;Trebuchet MS"/>
          <w:i/>
          <w:i/>
          <w:sz w:val="20"/>
          <w:szCs w:val="18"/>
          <w:del w:id="29" w:author="Blanca Yola Iris Rivera Coronel" w:date="2017-11-27T18:29:00Z"/>
        </w:rPr>
      </w:pPr>
      <w:del w:id="28" w:author="Blanca Yola Iris Rivera Coronel" w:date="2017-11-27T18:29:00Z">
        <w:r>
          <w:rPr>
            <w:rFonts w:cs="Trebuchet MS;Trebuchet MS" w:ascii="Trebuchet MS;Trebuchet MS" w:hAnsi="Trebuchet MS;Trebuchet MS"/>
            <w:i/>
            <w:sz w:val="20"/>
            <w:szCs w:val="18"/>
          </w:rPr>
        </w:r>
      </w:del>
    </w:p>
    <w:p>
      <w:pPr>
        <w:pStyle w:val="Normal"/>
        <w:jc w:val="both"/>
        <w:rPr>
          <w:i/>
          <w:i/>
          <w:sz w:val="20"/>
          <w:del w:id="31" w:author="Blanca Yola Iris Rivera Coronel" w:date="2017-11-27T18:29:00Z"/>
        </w:rPr>
      </w:pPr>
      <w:del w:id="30" w:author="Blanca Yola Iris Rivera Coronel" w:date="2017-11-27T18:29:00Z">
        <w:r>
          <w:rPr>
            <w:i/>
            <w:sz w:val="20"/>
          </w:rPr>
        </w:r>
      </w:del>
    </w:p>
    <w:p>
      <w:pPr>
        <w:pStyle w:val="Textocomentario"/>
        <w:rPr>
          <w:rFonts w:ascii="Times New Roman;Times New Roman" w:hAnsi="Times New Roman;Times New Roman" w:cs="Times New Roman;Times New Roman"/>
          <w:i/>
          <w:i/>
          <w:iCs/>
          <w:spacing w:val="-2"/>
          <w:sz w:val="20"/>
          <w:lang w:val="es-ES_tradnl"/>
          <w:del w:id="33" w:author="Blanca Yola Iris Rivera Coronel" w:date="2017-11-27T18:29:00Z"/>
        </w:rPr>
      </w:pPr>
      <w:del w:id="32" w:author="Blanca Yola Iris Rivera Coronel" w:date="2017-11-27T18:29:00Z">
        <w:r>
          <w:rPr>
            <w:rFonts w:cs="Times New Roman;Times New Roman" w:ascii="Times New Roman;Times New Roman" w:hAnsi="Times New Roman;Times New Roman"/>
            <w:i/>
            <w:iCs/>
            <w:spacing w:val="-2"/>
            <w:sz w:val="20"/>
            <w:lang w:val="es-ES_tradnl"/>
          </w:rPr>
        </w:r>
      </w:del>
    </w:p>
    <w:p>
      <w:pPr>
        <w:pStyle w:val="Textocomentario"/>
        <w:rPr>
          <w:rFonts w:ascii="Times New Roman;Times New Roman" w:hAnsi="Times New Roman;Times New Roman" w:cs="Times New Roman;Times New Roman"/>
          <w:i/>
          <w:i/>
          <w:iCs/>
          <w:spacing w:val="-2"/>
          <w:lang w:val="es-ES_tradnl"/>
          <w:del w:id="35" w:author="Blanca Yola Iris Rivera Coronel" w:date="2017-11-27T18:29:00Z"/>
        </w:rPr>
      </w:pPr>
      <w:del w:id="34" w:author="Blanca Yola Iris Rivera Coronel" w:date="2017-11-27T18:29:00Z">
        <w:r>
          <w:rPr>
            <w:rFonts w:cs="Times New Roman;Times New Roman" w:ascii="Times New Roman;Times New Roman" w:hAnsi="Times New Roman;Times New Roman"/>
            <w:i/>
            <w:iCs/>
            <w:spacing w:val="-2"/>
            <w:lang w:val="es-ES_tradnl"/>
          </w:rPr>
        </w:r>
      </w:del>
    </w:p>
    <w:p>
      <w:pPr>
        <w:pStyle w:val="Normal"/>
        <w:jc w:val="both"/>
        <w:rPr>
          <w:rFonts w:ascii="Times New Roman;Times New Roman" w:hAnsi="Times New Roman;Times New Roman" w:cs="Times New Roman;Times New Roman"/>
          <w:i/>
          <w:i/>
          <w:iCs/>
          <w:spacing w:val="-2"/>
          <w:sz w:val="20"/>
          <w:lang w:val="es-ES_tradnl"/>
          <w:del w:id="37" w:author="Blanca Yola Iris Rivera Coronel" w:date="2017-11-27T18:29:00Z"/>
        </w:rPr>
      </w:pPr>
      <w:del w:id="36" w:author="Blanca Yola Iris Rivera Coronel" w:date="2017-11-27T18:29:00Z">
        <w:r>
          <w:rPr>
            <w:rFonts w:cs="Times New Roman;Times New Roman"/>
            <w:i/>
            <w:iCs/>
            <w:spacing w:val="-2"/>
            <w:sz w:val="20"/>
            <w:lang w:val="es-ES_tradnl"/>
          </w:rPr>
        </w:r>
      </w:del>
    </w:p>
    <w:p>
      <w:pPr>
        <w:pStyle w:val="Textoindependiente2"/>
        <w:rPr>
          <w:rFonts w:ascii="Trebuchet MS;Trebuchet MS" w:hAnsi="Trebuchet MS;Trebuchet MS" w:cs="Trebuchet MS;Trebuchet MS"/>
          <w:i/>
          <w:i/>
          <w:sz w:val="18"/>
          <w:szCs w:val="18"/>
          <w:lang w:val="es-ES_tradnl"/>
          <w:del w:id="39" w:author="Blanca Yola Iris Rivera Coronel" w:date="2017-11-27T18:29:00Z"/>
        </w:rPr>
      </w:pPr>
      <w:del w:id="38" w:author="Blanca Yola Iris Rivera Coronel" w:date="2017-11-27T18:29:00Z">
        <w:r>
          <w:rPr>
            <w:rFonts w:cs="Trebuchet MS;Trebuchet MS" w:ascii="Trebuchet MS;Trebuchet MS" w:hAnsi="Trebuchet MS;Trebuchet MS"/>
            <w:i/>
            <w:sz w:val="18"/>
            <w:szCs w:val="18"/>
            <w:lang w:val="es-ES_tradnl"/>
          </w:rPr>
        </w:r>
      </w:del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  <w:del w:id="41" w:author="Blanca Yola Iris Rivera Coronel" w:date="2017-11-27T18:29:00Z"/>
        </w:rPr>
      </w:pPr>
      <w:del w:id="40" w:author="Blanca Yola Iris Rivera Coronel" w:date="2017-11-27T18:29:00Z">
        <w:r>
          <w:rPr>
            <w:rFonts w:cs="Trebuchet MS;Trebuchet MS" w:ascii="Trebuchet MS;Trebuchet MS" w:hAnsi="Trebuchet MS;Trebuchet MS"/>
            <w:sz w:val="18"/>
            <w:szCs w:val="18"/>
            <w:lang w:val="es-ES_tradnl"/>
          </w:rPr>
        </w:r>
      </w:del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  <w:del w:id="43" w:author="Blanca Yola Iris Rivera Coronel" w:date="2017-11-27T18:29:00Z"/>
        </w:rPr>
      </w:pPr>
      <w:del w:id="42" w:author="Blanca Yola Iris Rivera Coronel" w:date="2017-11-27T18:29:00Z">
        <w:r>
          <w:rPr>
            <w:rFonts w:cs="Trebuchet MS;Trebuchet MS" w:ascii="Trebuchet MS;Trebuchet MS" w:hAnsi="Trebuchet MS;Trebuchet MS"/>
            <w:sz w:val="18"/>
            <w:szCs w:val="18"/>
            <w:lang w:val="es-ES_tradnl"/>
          </w:rPr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  <w:ins w:id="45" w:author="Blanca Yola Iris Rivera Coronel" w:date="2017-11-27T18:29:00Z"/>
        </w:rPr>
      </w:pPr>
      <w:ins w:id="44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  <w:lang w:val="es-ES_tradnl"/>
          </w:rPr>
        </w:r>
      </w:ins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del w:id="47" w:author="Blanca Yola Iris Rivera Coronel" w:date="2017-11-27T18:29:00Z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</w:t>
      </w:r>
      <w:del w:id="46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delText>”</w:delText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del w:id="49" w:author="Blanca Yola Iris Rivera Coronel" w:date="2017-11-27T18:29:00Z"/>
        </w:rPr>
      </w:pPr>
      <w:del w:id="48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</w:rPr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del w:id="51" w:author="Blanca Yola Iris Rivera Coronel" w:date="2017-11-27T18:29:00Z"/>
        </w:rPr>
      </w:pPr>
      <w:del w:id="50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</w:rPr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del w:id="53" w:author="Blanca Yola Iris Rivera Coronel" w:date="2017-11-27T18:29:00Z"/>
        </w:rPr>
      </w:pPr>
      <w:del w:id="52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</w:rPr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del w:id="55" w:author="Blanca Yola Iris Rivera Coronel" w:date="2017-11-27T18:29:00Z"/>
        </w:rPr>
      </w:pPr>
      <w:del w:id="54" w:author="Blanca Yola Iris Rivera Coronel" w:date="2017-11-27T18:29:00Z">
        <w:r>
          <w:rPr>
            <w:rFonts w:cs="Trebuchet MS;Trebuchet MS" w:ascii="Trebuchet MS;Trebuchet MS" w:hAnsi="Trebuchet MS;Trebuchet MS"/>
            <w:b/>
            <w:sz w:val="18"/>
            <w:szCs w:val="18"/>
          </w:rPr>
        </w:r>
      </w:del>
    </w:p>
    <w:p>
      <w:pPr>
        <w:pStyle w:val="Normal"/>
        <w:widowControl w:val="false"/>
        <w:jc w:val="center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56" w:author="Hilda Getrudys Salas Hussy" w:date="2019-01-07T16:08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>
      <w:b/>
      <w:i/>
    </w:rPr>
  </w:style>
  <w:style w:type="character" w:styleId="WW8Num13z1">
    <w:name w:val="WW8Num13z1"/>
    <w:qFormat/>
    <w:rPr>
      <w:b w:val="false"/>
      <w:i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1">
    <w:name w:val="WW8Num15z1"/>
    <w:qFormat/>
    <w:rPr>
      <w:b w:val="false"/>
      <w:i/>
    </w:rPr>
  </w:style>
  <w:style w:type="character" w:styleId="WW8Num15z2">
    <w:name w:val="WW8Num15z2"/>
    <w:qFormat/>
    <w:rPr/>
  </w:style>
  <w:style w:type="character" w:styleId="WW8Num19z0">
    <w:name w:val="WW8Num19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2017-11-24T20:42:00Z</dcterms:created>
  <dc:creator>acloma</dc:creator>
  <dc:description/>
  <cp:keywords/>
  <dc:language>en-US</dc:language>
  <cp:lastModifiedBy>Hilda Getrudys Salas Hussy</cp:lastModifiedBy>
  <cp:lastPrinted>2019-01-07T16:08:00Z</cp:lastPrinted>
  <dcterms:modified xsi:type="dcterms:W3CDTF">2019-01-07T16:09:00Z</dcterms:modified>
  <cp:revision>5</cp:revision>
  <dc:subject/>
  <dc:title>ANEXO DE DAÑOS A CAUSAS DE LA NATURALEZA</dc:title>
</cp:coreProperties>
</file>
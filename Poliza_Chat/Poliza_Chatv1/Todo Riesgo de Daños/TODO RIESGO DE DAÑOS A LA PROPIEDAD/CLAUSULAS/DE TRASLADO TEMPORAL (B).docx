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4T18:57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</w:t>
        </w:r>
      </w:ins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5</w:t>
      </w:r>
      <w:del w:id="1" w:author="Blanca Yola Iris Rivera Coronel" w:date="2017-11-24T18:57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77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4T18:57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4T18:57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4T18:57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4T18:57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jc w:val="center"/>
        <w:rPr>
          <w:rFonts w:ascii="Trebuchet MS" w:hAnsi="Trebuchet MS" w:cs="Arial"/>
          <w:b/>
          <w:b/>
          <w:i/>
          <w:i/>
          <w:sz w:val="20"/>
          <w:szCs w:val="18"/>
          <w:u w:val="single"/>
          <w:lang w:val="es-ES_tradnl"/>
        </w:rPr>
      </w:pPr>
      <w:r>
        <w:rPr>
          <w:rFonts w:cs="Arial" w:ascii="Trebuchet MS" w:hAnsi="Trebuchet MS"/>
          <w:b/>
          <w:i/>
          <w:sz w:val="20"/>
          <w:szCs w:val="18"/>
          <w:u w:val="single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ins w:id="6" w:author="Blanca Yola Iris Rivera Coronel" w:date="2017-11-24T18:57:00Z">
        <w:r>
          <w:rPr>
            <w:rFonts w:cs="Arial" w:ascii="Trebuchet MS" w:hAnsi="Trebuchet MS"/>
            <w:b/>
            <w:sz w:val="18"/>
            <w:szCs w:val="18"/>
            <w:lang w:val="es-BO"/>
          </w:rPr>
          <w:t xml:space="preserve">CLAUSULA </w:t>
        </w:r>
      </w:ins>
      <w:r>
        <w:rPr>
          <w:rFonts w:cs="Arial" w:ascii="Trebuchet MS" w:hAnsi="Trebuchet MS"/>
          <w:b/>
          <w:sz w:val="18"/>
          <w:szCs w:val="18"/>
          <w:lang w:val="es-BO"/>
        </w:rPr>
        <w:t xml:space="preserve">DE TRASLADO TEMPORAL (B) 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</w:t>
      </w:r>
      <w:del w:id="7" w:author="Renato Chavez Sevilla" w:date="2018-06-15T15:2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………………………..</w:delText>
        </w:r>
      </w:del>
      <w:ins w:id="8" w:author="Renato Chavez Sevilla" w:date="2018-06-15T15:2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115-910101-2007 06 001</w:t>
        </w:r>
      </w:ins>
      <w:ins w:id="9" w:author="Renato Chavez Sevilla" w:date="2018-06-15T15:2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2891</w:t>
        </w:r>
      </w:ins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RESOLUCIÓN ADMINISTRATIVA</w:t>
      </w:r>
      <w:del w:id="10" w:author="Renato Chavez Sevilla" w:date="2018-06-15T15:2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…………………………..</w:delText>
        </w:r>
      </w:del>
      <w:ins w:id="11" w:author="Renato Chavez Sevilla" w:date="2018-06-15T15:2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APS/DS/N</w:t>
        </w:r>
      </w:ins>
      <w:ins w:id="12" w:author="Renato Chavez Sevilla" w:date="2018-06-15T15:2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o.</w:t>
        </w:r>
      </w:ins>
      <w:ins w:id="13" w:author="Renato Chavez Sevilla" w:date="2018-06-15T15:2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687 De fecha 06 de Junio del 2018 </w:t>
        </w:r>
      </w:ins>
    </w:p>
    <w:p>
      <w:pPr>
        <w:pStyle w:val="Normal"/>
        <w:tabs>
          <w:tab w:val="clear" w:pos="708"/>
          <w:tab w:val="left" w:pos="0" w:leader="none"/>
          <w:tab w:val="left" w:pos="720" w:leader="none"/>
        </w:tabs>
        <w:jc w:val="both"/>
        <w:rPr>
          <w:rFonts w:ascii="Trebuchet MS" w:hAnsi="Trebuchet MS" w:cs="Arial"/>
          <w:b/>
          <w:b/>
          <w:i/>
          <w:i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i/>
          <w:spacing w:val="-2"/>
          <w:sz w:val="18"/>
          <w:szCs w:val="18"/>
          <w:lang w:val="es-ES_tradnl"/>
        </w:rPr>
      </w:r>
    </w:p>
    <w:p>
      <w:pPr>
        <w:pStyle w:val="TextBody"/>
        <w:widowControl/>
        <w:rPr>
          <w:rFonts w:ascii="Trebuchet MS" w:hAnsi="Trebuchet MS" w:cs="Trebuchet MS"/>
          <w:b w:val="false"/>
          <w:b w:val="false"/>
          <w:i/>
          <w:i/>
          <w:sz w:val="18"/>
          <w:szCs w:val="18"/>
          <w:lang w:val="es-MX"/>
        </w:rPr>
      </w:pPr>
      <w:r>
        <w:rPr>
          <w:rFonts w:cs="Trebuchet MS" w:ascii="Trebuchet MS" w:hAnsi="Trebuchet MS"/>
          <w:b w:val="false"/>
          <w:i/>
          <w:sz w:val="18"/>
          <w:szCs w:val="18"/>
          <w:lang w:val="es-MX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i/>
          <w:i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i/>
          <w:sz w:val="18"/>
          <w:szCs w:val="18"/>
          <w:u w:val="none"/>
          <w:lang w:val="es-MX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Mediante la presente cláusula queda convenido y acordado que las garantías de la presente póliza se extiende a cubrir los daños y/o perdidas que sufran los bienes asegurados mientras se encuentren en otro lugar distinto al declarado originalmente por el asegurado, con objeto de labores de MANTENIMIENTO, REPARACIÓN O USO TEMPORAL, incluyendo los daños que puedan sufrir dichos bienes durante el traslado o transporte incluyendo carga, descarga y manipuleo en cualquier medio de transporte propio y/o ajeno.</w:t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Todos los demás términos y condiciones de la Póliza, de la cual la presente cláusula forma parte integrante e indivisible, se mantienen sin alteración.</w:t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</w:r>
    </w:p>
    <w:p>
      <w:pPr>
        <w:pStyle w:val="Normal"/>
        <w:jc w:val="both"/>
        <w:rPr>
          <w:rFonts w:ascii="Trebuchet MS" w:hAnsi="Trebuchet MS" w:cs="Trebuchet MS"/>
          <w:b/>
          <w:b/>
          <w:sz w:val="20"/>
          <w:szCs w:val="18"/>
          <w:u w:val="none"/>
          <w:lang w:val="es-MX"/>
        </w:rPr>
      </w:pPr>
      <w:r>
        <w:rPr>
          <w:rFonts w:cs="Trebuchet MS" w:ascii="Trebuchet MS" w:hAnsi="Trebuchet MS"/>
          <w:b/>
          <w:sz w:val="20"/>
          <w:szCs w:val="18"/>
          <w:u w:val="none"/>
          <w:lang w:val="es-MX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i/>
          <w:i/>
          <w:sz w:val="20"/>
          <w:szCs w:val="18"/>
          <w:lang w:val="es-ES_tradnl"/>
        </w:rPr>
      </w:pPr>
      <w:r>
        <w:rPr>
          <w:rFonts w:cs="Trebuchet MS" w:ascii="Trebuchet MS" w:hAnsi="Trebuchet MS"/>
          <w:i/>
          <w:sz w:val="20"/>
          <w:szCs w:val="18"/>
          <w:lang w:val="es-ES_tradnl"/>
        </w:rPr>
      </w:r>
    </w:p>
    <w:p>
      <w:pPr>
        <w:pStyle w:val="Normal"/>
        <w:jc w:val="both"/>
        <w:rPr>
          <w:i/>
          <w:i/>
          <w:sz w:val="20"/>
        </w:rPr>
      </w:pPr>
      <w:r>
        <w:rPr>
          <w:i/>
          <w:sz w:val="20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r>
      <w:rPr>
        <w:color w:val="1F497D"/>
        <w:lang w:eastAsia="es-BO"/>
      </w:rPr>
      <w:drawing>
        <wp:inline distT="0" distB="0" distL="0" distR="0">
          <wp:extent cx="1396365" cy="48577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1" t="-60" r="-21" b="-60"/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1z0">
    <w:name w:val="WW8Num11z0"/>
    <w:qFormat/>
    <w:rPr>
      <w:rFonts w:ascii="Times New Roman" w:hAnsi="Times New Roman" w:eastAsia="Times New Roman" w:cs="Times New Roman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b/>
      <w:i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b/>
    </w:rPr>
  </w:style>
  <w:style w:type="character" w:styleId="WW8Num14z1">
    <w:name w:val="WW8Num14z1"/>
    <w:qFormat/>
    <w:rPr>
      <w:b/>
      <w:i/>
    </w:rPr>
  </w:style>
  <w:style w:type="character" w:styleId="WW8Num15z0">
    <w:name w:val="WW8Num15z0"/>
    <w:qFormat/>
    <w:rPr>
      <w:b/>
      <w:i/>
    </w:rPr>
  </w:style>
  <w:style w:type="character" w:styleId="WW8Num15z1">
    <w:name w:val="WW8Num15z1"/>
    <w:qFormat/>
    <w:rPr>
      <w:b w:val="false"/>
      <w:i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1">
    <w:name w:val="WW8Num17z1"/>
    <w:qFormat/>
    <w:rPr>
      <w:b w:val="false"/>
      <w:i/>
    </w:rPr>
  </w:style>
  <w:style w:type="character" w:styleId="WW8Num17z2">
    <w:name w:val="WW8Num17z2"/>
    <w:qFormat/>
    <w:rPr/>
  </w:style>
  <w:style w:type="character" w:styleId="WW8Num22z0">
    <w:name w:val="WW8Num22z0"/>
    <w:qFormat/>
    <w:rPr>
      <w:rFonts w:ascii="Times New Roman" w:hAnsi="Times New Roman" w:eastAsia="Times New Roman" w:cs="Times New Roman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character" w:styleId="TextosinformatoCar">
    <w:name w:val="Texto sin formato Car"/>
    <w:qFormat/>
    <w:rPr>
      <w:rFonts w:ascii="Courier New" w:hAnsi="Courier New" w:cs="Courier New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paragraph" w:styleId="Textosinformato">
    <w:name w:val="Texto sin formato"/>
    <w:basedOn w:val="Normal"/>
    <w:qFormat/>
    <w:pPr/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2017-11-24T18:57:00Z</dcterms:created>
  <dc:creator>acloma</dc:creator>
  <dc:description/>
  <cp:keywords/>
  <dc:language>en-US</dc:language>
  <cp:lastModifiedBy>Renato Chavez Sevilla</cp:lastModifiedBy>
  <cp:lastPrinted>2017-10-24T12:20:00Z</cp:lastPrinted>
  <dcterms:modified xsi:type="dcterms:W3CDTF">2018-06-15T15:25:00Z</dcterms:modified>
  <cp:revision>3</cp:revision>
  <dc:subject/>
  <dc:title>ANEXO DE DAÑOS A CAUSAS DE LA NATURALEZA</dc:title>
</cp:coreProperties>
</file>
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18:3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415</w:t>
        </w:r>
      </w:ins>
      <w:del w:id="1" w:author="Blanca Yola Iris Rivera Coronel" w:date="2017-11-24T18:3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577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18:3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18:3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18:3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18:3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Arial"/>
          <w:b/>
          <w:b/>
          <w:i/>
          <w:i/>
          <w:sz w:val="20"/>
          <w:szCs w:val="18"/>
          <w:u w:val="single"/>
          <w:lang w:val="es-ES_tradnl"/>
        </w:rPr>
      </w:pPr>
      <w:r>
        <w:rPr>
          <w:rFonts w:cs="Arial" w:ascii="Trebuchet MS" w:hAnsi="Trebuchet MS"/>
          <w:b/>
          <w:i/>
          <w:sz w:val="20"/>
          <w:szCs w:val="18"/>
          <w:u w:val="single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ins w:id="6" w:author="Blanca Yola Iris Rivera Coronel" w:date="2017-11-24T18:38:00Z">
        <w:r>
          <w:rPr>
            <w:rFonts w:cs="Arial" w:ascii="Trebuchet MS" w:hAnsi="Trebuchet MS"/>
            <w:b/>
            <w:sz w:val="18"/>
            <w:szCs w:val="18"/>
            <w:lang w:val="es-BO"/>
          </w:rPr>
          <w:t xml:space="preserve">CLAUSULA </w:t>
        </w:r>
      </w:ins>
      <w:del w:id="7" w:author="Blanca Yola Iris Rivera Coronel" w:date="2017-11-24T18:38:00Z">
        <w:r>
          <w:rPr>
            <w:rFonts w:cs="Arial" w:ascii="Trebuchet MS" w:hAnsi="Trebuchet MS"/>
            <w:b/>
            <w:sz w:val="18"/>
            <w:szCs w:val="18"/>
            <w:lang w:val="es-BO"/>
          </w:rPr>
          <w:delText>ANEXO</w:delText>
        </w:r>
      </w:del>
      <w:del w:id="8" w:author="Blanca Yola Iris Rivera Coronel" w:date="2018-03-23T09:27:00Z">
        <w:r>
          <w:rPr>
            <w:rFonts w:cs="Arial" w:ascii="Trebuchet MS" w:hAnsi="Trebuchet MS"/>
            <w:b/>
            <w:sz w:val="18"/>
            <w:szCs w:val="18"/>
            <w:lang w:val="es-BO"/>
          </w:rPr>
          <w:delText xml:space="preserve"> </w:delText>
        </w:r>
      </w:del>
      <w:r>
        <w:rPr>
          <w:rFonts w:cs="Arial" w:ascii="Trebuchet MS" w:hAnsi="Trebuchet MS"/>
          <w:b/>
          <w:sz w:val="18"/>
          <w:szCs w:val="18"/>
          <w:lang w:val="es-BO"/>
        </w:rPr>
        <w:t xml:space="preserve">DE PERDIDAS O DAÑO POR ROBO DE BIENES </w:t>
      </w:r>
      <w:ins w:id="9" w:author="Blanca Yola Iris Rivera Coronel" w:date="2018-03-23T09:25:00Z">
        <w:r>
          <w:rPr>
            <w:rFonts w:cs="Arial" w:ascii="Trebuchet MS" w:hAnsi="Trebuchet MS"/>
            <w:b/>
            <w:sz w:val="18"/>
            <w:szCs w:val="18"/>
            <w:lang w:val="es-BO"/>
          </w:rPr>
          <w:t>ASEGURADOS</w:t>
        </w:r>
      </w:ins>
      <w:del w:id="10" w:author="Blanca Yola Iris Rivera Coronel" w:date="2018-03-23T09:14:00Z">
        <w:r>
          <w:rPr>
            <w:rFonts w:cs="Arial" w:ascii="Trebuchet MS" w:hAnsi="Trebuchet MS"/>
            <w:b/>
            <w:sz w:val="18"/>
            <w:szCs w:val="18"/>
            <w:lang w:val="es-BO"/>
          </w:rPr>
          <w:delText>OCURRIDOS</w:delText>
        </w:r>
      </w:del>
      <w:r>
        <w:rPr>
          <w:rFonts w:cs="Arial" w:ascii="Trebuchet MS" w:hAnsi="Trebuchet MS"/>
          <w:b/>
          <w:sz w:val="18"/>
          <w:szCs w:val="18"/>
          <w:lang w:val="es-BO"/>
        </w:rPr>
        <w:t xml:space="preserve"> </w:t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>DURANTE EL INCENDIO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ins w:id="11" w:author="Renato Chavez Sevilla" w:date="2018-06-15T15:32:00Z">
        <w:r>
          <w:rPr>
            <w:rFonts w:eastAsia="Trebuchet MS" w:cs="Trebuchet MS" w:ascii="Trebuchet MS" w:hAnsi="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12" w:author="Renato Chavez Sevilla" w:date="2018-06-15T15:1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13" w:author="Renato Chavez Sevilla" w:date="2018-06-15T15:1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2892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  <w:del w:id="18" w:author="Renato Chavez Sevilla" w:date="2018-06-15T15:31:00Z"/>
        </w:rPr>
      </w:pPr>
      <w:ins w:id="14" w:author="Renato Chavez Sevilla" w:date="2018-06-15T15:32:00Z">
        <w:r>
          <w:rPr>
            <w:rFonts w:eastAsia="Trebuchet MS" w:cs="Trebuchet MS" w:ascii="Trebuchet MS" w:hAnsi="Trebuchet MS"/>
            <w:b/>
            <w:spacing w:val="-2"/>
            <w:sz w:val="18"/>
            <w:szCs w:val="18"/>
            <w:lang w:val="es-ES_tradnl"/>
          </w:rPr>
          <w:t xml:space="preserve">                      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ins w:id="15" w:author="Renato Chavez Sevilla" w:date="2018-06-15T15:1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/APS/DS/No. </w:t>
        </w:r>
      </w:ins>
      <w:del w:id="16" w:author="Renato Chavez Sevilla" w:date="2018-06-15T15:1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17" w:author="Renato Chavez Sevilla" w:date="2018-06-15T15:3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687 De fecha 06 de Junio del 2018</w:t>
        </w:r>
      </w:ins>
    </w:p>
    <w:p>
      <w:pPr>
        <w:pStyle w:val="Normal"/>
        <w:widowControl/>
        <w:bidi w:val="0"/>
        <w:ind w:left="640" w:firstLine="80"/>
        <w:jc w:val="center"/>
        <w:rPr>
          <w:rFonts w:ascii="Trebuchet MS" w:hAnsi="Trebuchet MS" w:cs="Arial"/>
          <w:b/>
          <w:b/>
          <w:i/>
          <w:i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18"/>
          <w:szCs w:val="18"/>
          <w:lang w:val="es-ES_tradnl"/>
        </w:rPr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lang w:val="es-ES"/>
        </w:rPr>
      </w:pPr>
      <w:r>
        <w:rPr>
          <w:rFonts w:cs="Trebuchet MS" w:ascii="Trebuchet MS" w:hAnsi="Trebuchet MS"/>
          <w:b w:val="false"/>
          <w:i/>
          <w:sz w:val="18"/>
          <w:szCs w:val="18"/>
          <w:lang w:val="es-ES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Textocomentario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 xml:space="preserve">Conste por </w:t>
      </w:r>
      <w:ins w:id="19" w:author="Blanca Yola Iris Rivera Coronel" w:date="2017-11-24T18:39:00Z">
        <w:r>
          <w:rPr>
            <w:rFonts w:cs="Trebuchet MS" w:ascii="Trebuchet MS" w:hAnsi="Trebuchet MS"/>
            <w:sz w:val="18"/>
            <w:szCs w:val="18"/>
            <w:lang w:val="es-MX"/>
          </w:rPr>
          <w:t>la</w:t>
        </w:r>
      </w:ins>
      <w:del w:id="20" w:author="Blanca Yola Iris Rivera Coronel" w:date="2017-11-24T18:39:00Z">
        <w:r>
          <w:rPr>
            <w:rFonts w:cs="Trebuchet MS" w:ascii="Trebuchet MS" w:hAnsi="Trebuchet MS"/>
            <w:sz w:val="18"/>
            <w:szCs w:val="18"/>
            <w:lang w:val="es-MX"/>
          </w:rPr>
          <w:delText>el</w:delText>
        </w:r>
      </w:del>
      <w:r>
        <w:rPr>
          <w:rFonts w:cs="Trebuchet MS" w:ascii="Trebuchet MS" w:hAnsi="Trebuchet MS"/>
          <w:sz w:val="18"/>
          <w:szCs w:val="18"/>
          <w:lang w:val="es-MX"/>
        </w:rPr>
        <w:t xml:space="preserve"> presente </w:t>
      </w:r>
      <w:ins w:id="21" w:author="Blanca Yola Iris Rivera Coronel" w:date="2017-11-24T18:39:00Z">
        <w:r>
          <w:rPr>
            <w:rFonts w:cs="Trebuchet MS" w:ascii="Trebuchet MS" w:hAnsi="Trebuchet MS"/>
            <w:sz w:val="18"/>
            <w:szCs w:val="18"/>
            <w:lang w:val="es-MX"/>
          </w:rPr>
          <w:t xml:space="preserve">cláusula </w:t>
        </w:r>
      </w:ins>
      <w:del w:id="22" w:author="Blanca Yola Iris Rivera Coronel" w:date="2017-11-24T18:39:00Z">
        <w:r>
          <w:rPr>
            <w:rFonts w:cs="Trebuchet MS" w:ascii="Trebuchet MS" w:hAnsi="Trebuchet MS"/>
            <w:sz w:val="18"/>
            <w:szCs w:val="18"/>
            <w:lang w:val="es-MX"/>
          </w:rPr>
          <w:delText>anexo</w:delText>
        </w:r>
      </w:del>
      <w:r>
        <w:rPr>
          <w:rFonts w:cs="Trebuchet MS" w:ascii="Trebuchet MS" w:hAnsi="Trebuchet MS"/>
          <w:sz w:val="18"/>
          <w:szCs w:val="18"/>
          <w:lang w:val="es-MX"/>
        </w:rPr>
        <w:t xml:space="preserve"> que se extiende a cubrir las pérdidas o daños por robo, </w:t>
      </w:r>
      <w:ins w:id="23" w:author="Blanca Yola Iris Rivera Coronel" w:date="2018-03-23T09:12:00Z">
        <w:r>
          <w:rPr>
            <w:rFonts w:cs="Trebuchet MS" w:ascii="Trebuchet MS" w:hAnsi="Trebuchet MS"/>
            <w:sz w:val="18"/>
            <w:szCs w:val="18"/>
            <w:lang w:val="es-MX"/>
          </w:rPr>
          <w:t>de lo</w:t>
        </w:r>
      </w:ins>
      <w:ins w:id="24" w:author="Blanca Yola Iris Rivera Coronel" w:date="2018-03-23T09:13:00Z">
        <w:r>
          <w:rPr>
            <w:rFonts w:cs="Trebuchet MS" w:ascii="Trebuchet MS" w:hAnsi="Trebuchet MS"/>
            <w:sz w:val="18"/>
            <w:szCs w:val="18"/>
            <w:lang w:val="es-MX"/>
          </w:rPr>
          <w:t>s</w:t>
        </w:r>
      </w:ins>
      <w:ins w:id="25" w:author="Blanca Yola Iris Rivera Coronel" w:date="2018-03-23T09:12:00Z">
        <w:r>
          <w:rPr>
            <w:rFonts w:cs="Trebuchet MS" w:ascii="Trebuchet MS" w:hAnsi="Trebuchet MS"/>
            <w:sz w:val="18"/>
            <w:szCs w:val="18"/>
            <w:lang w:val="es-MX"/>
          </w:rPr>
          <w:t xml:space="preserve"> bienes asegurados bajo la presente p</w:t>
        </w:r>
      </w:ins>
      <w:ins w:id="26" w:author="Blanca Yola Iris Rivera Coronel" w:date="2018-03-23T09:13:00Z">
        <w:r>
          <w:rPr>
            <w:rFonts w:cs="Trebuchet MS" w:ascii="Trebuchet MS" w:hAnsi="Trebuchet MS"/>
            <w:sz w:val="18"/>
            <w:szCs w:val="18"/>
            <w:lang w:val="es-MX"/>
          </w:rPr>
          <w:t xml:space="preserve">óliza, ocurridos durante </w:t>
        </w:r>
      </w:ins>
      <w:del w:id="27" w:author="Blanca Yola Iris Rivera Coronel" w:date="2018-03-23T09:14:00Z">
        <w:r>
          <w:rPr>
            <w:rFonts w:cs="Trebuchet MS" w:ascii="Trebuchet MS" w:hAnsi="Trebuchet MS"/>
            <w:sz w:val="18"/>
            <w:szCs w:val="18"/>
            <w:lang w:val="es-MX"/>
          </w:rPr>
          <w:delText xml:space="preserve">consistente en el apoderamiento ilegitimo de bienes ajenos, </w:delText>
        </w:r>
      </w:del>
      <w:del w:id="28" w:author="Blanca Yola Iris Rivera Coronel" w:date="2018-03-23T09:11:00Z">
        <w:r>
          <w:rPr>
            <w:rFonts w:cs="Trebuchet MS" w:ascii="Trebuchet MS" w:hAnsi="Trebuchet MS"/>
            <w:sz w:val="18"/>
            <w:szCs w:val="18"/>
            <w:lang w:val="es-MX"/>
          </w:rPr>
          <w:delText>mediante el empleo de fuerza,</w:delText>
        </w:r>
      </w:del>
      <w:del w:id="29" w:author="Blanca Yola Iris Rivera Coronel" w:date="2018-03-23T09:14:00Z">
        <w:r>
          <w:rPr>
            <w:rFonts w:cs="Trebuchet MS" w:ascii="Trebuchet MS" w:hAnsi="Trebuchet MS"/>
            <w:sz w:val="18"/>
            <w:szCs w:val="18"/>
            <w:lang w:val="es-MX"/>
          </w:rPr>
          <w:delText xml:space="preserve"> violencia o intimidación en las personas de bienes ocurridos </w:delText>
        </w:r>
      </w:del>
      <w:del w:id="30" w:author="Blanca Yola Iris Rivera Coronel" w:date="2018-03-23T09:15:00Z">
        <w:r>
          <w:rPr>
            <w:rFonts w:cs="Trebuchet MS" w:ascii="Trebuchet MS" w:hAnsi="Trebuchet MS"/>
            <w:sz w:val="18"/>
            <w:szCs w:val="18"/>
            <w:lang w:val="es-MX"/>
          </w:rPr>
          <w:delText>durante</w:delText>
        </w:r>
      </w:del>
      <w:r>
        <w:rPr>
          <w:rFonts w:cs="Trebuchet MS" w:ascii="Trebuchet MS" w:hAnsi="Trebuchet MS"/>
          <w:sz w:val="18"/>
          <w:szCs w:val="18"/>
          <w:lang w:val="es-MX"/>
        </w:rPr>
        <w:t xml:space="preserve"> </w:t>
      </w:r>
      <w:ins w:id="31" w:author="Blanca Yola Iris Rivera Coronel" w:date="2018-03-23T09:14:00Z">
        <w:r>
          <w:rPr>
            <w:rFonts w:cs="Trebuchet MS" w:ascii="Trebuchet MS" w:hAnsi="Trebuchet MS"/>
            <w:sz w:val="18"/>
            <w:szCs w:val="18"/>
            <w:lang w:val="es-MX"/>
          </w:rPr>
          <w:t xml:space="preserve">un incendio cubierto bajo la póliza. </w:t>
        </w:r>
      </w:ins>
      <w:del w:id="32" w:author="Blanca Yola Iris Rivera Coronel" w:date="2018-03-23T09:15:00Z">
        <w:r>
          <w:rPr>
            <w:rFonts w:cs="Trebuchet MS" w:ascii="Trebuchet MS" w:hAnsi="Trebuchet MS"/>
            <w:sz w:val="18"/>
            <w:szCs w:val="18"/>
            <w:lang w:val="es-MX"/>
          </w:rPr>
          <w:delText>el incendio (siniestro).</w:delText>
        </w:r>
      </w:del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Todos los demás términos y condiciones de la Póliza, de la cual la presente cláusula forma parte integrante e indivisible, se mantienen sin alteración.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18"/>
          <w:u w:val="none"/>
          <w:lang w:val="es-MX"/>
        </w:rPr>
      </w:pPr>
      <w:r>
        <w:rPr>
          <w:rFonts w:cs="Trebuchet MS" w:ascii="Trebuchet MS" w:hAnsi="Trebuchet MS"/>
          <w:b/>
          <w:sz w:val="20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sz w:val="20"/>
          <w:szCs w:val="18"/>
          <w:lang w:val="es-ES_tradnl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r>
      <w:rPr>
        <w:color w:val="1F497D"/>
        <w:lang w:eastAsia="es-BO"/>
      </w:rPr>
      <w:drawing>
        <wp:inline distT="0" distB="0" distL="0" distR="0">
          <wp:extent cx="1396365" cy="4857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60" r="-21" b="-60"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b/>
      <w:i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b/>
    </w:rPr>
  </w:style>
  <w:style w:type="character" w:styleId="WW8Num14z1">
    <w:name w:val="WW8Num14z1"/>
    <w:qFormat/>
    <w:rPr>
      <w:b/>
      <w:i/>
    </w:rPr>
  </w:style>
  <w:style w:type="character" w:styleId="WW8Num15z0">
    <w:name w:val="WW8Num15z0"/>
    <w:qFormat/>
    <w:rPr>
      <w:b/>
      <w:i/>
    </w:rPr>
  </w:style>
  <w:style w:type="character" w:styleId="WW8Num15z1">
    <w:name w:val="WW8Num15z1"/>
    <w:qFormat/>
    <w:rPr>
      <w:b w:val="false"/>
      <w:i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1">
    <w:name w:val="WW8Num17z1"/>
    <w:qFormat/>
    <w:rPr>
      <w:b w:val="false"/>
      <w:i/>
    </w:rPr>
  </w:style>
  <w:style w:type="character" w:styleId="WW8Num17z2">
    <w:name w:val="WW8Num17z2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2018-03-23T09:16:00Z</dcterms:created>
  <dc:creator>acloma</dc:creator>
  <dc:description/>
  <cp:keywords/>
  <dc:language>en-US</dc:language>
  <cp:lastModifiedBy>Renato Chavez Sevilla</cp:lastModifiedBy>
  <cp:lastPrinted>2017-10-24T12:20:00Z</cp:lastPrinted>
  <dcterms:modified xsi:type="dcterms:W3CDTF">2018-06-15T15:32:00Z</dcterms:modified>
  <cp:revision>5</cp:revision>
  <dc:subject/>
  <dc:title>ANEXO DE DAÑOS A CAUSAS DE LA NATURALEZA</dc:title>
</cp:coreProperties>
</file>
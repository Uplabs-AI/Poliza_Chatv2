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/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ES_tradnl"/>
        </w:rPr>
        <w:t xml:space="preserve">    </w:t>
      </w: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/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RESOLUCIÓN ADMINISTRATIVA /SPVS/IS/No. </w:t>
      </w:r>
      <w:ins w:id="0" w:author="Blanca Yola Iris Rivera Coronel" w:date="2017-11-27T16:38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41</w:t>
        </w:r>
      </w:ins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5</w:t>
      </w:r>
      <w:del w:id="1" w:author="Blanca Yola Iris Rivera Coronel" w:date="2017-11-27T16:38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77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fecha 1</w:t>
      </w:r>
      <w:ins w:id="2" w:author="Blanca Yola Iris Rivera Coronel" w:date="2017-11-27T16:39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3</w:t>
        </w:r>
      </w:ins>
      <w:del w:id="3" w:author="Blanca Yola Iris Rivera Coronel" w:date="2017-11-27T16:39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8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Ju</w:t>
      </w:r>
      <w:ins w:id="4" w:author="Blanca Yola Iris Rivera Coronel" w:date="2017-11-27T16:39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n</w:t>
        </w:r>
      </w:ins>
      <w:del w:id="5" w:author="Blanca Yola Iris Rivera Coronel" w:date="2017-11-27T16:39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l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io de 2007</w:t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u w:val="single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u w:val="single"/>
          <w:lang w:val="es-ES_tradnl"/>
        </w:rPr>
      </w:r>
    </w:p>
    <w:p>
      <w:pPr>
        <w:pStyle w:val="Normal"/>
        <w:jc w:val="center"/>
        <w:rPr>
          <w:rFonts w:ascii="Trebuchet MS" w:hAnsi="Trebuchet MS" w:cs="Trebuchet MS"/>
          <w:b/>
          <w:b/>
          <w:bCs/>
          <w:iCs/>
          <w:color w:val="000000"/>
          <w:sz w:val="18"/>
          <w:szCs w:val="18"/>
        </w:rPr>
      </w:pPr>
      <w:r>
        <w:rPr>
          <w:rFonts w:cs="Trebuchet MS" w:ascii="Trebuchet MS" w:hAnsi="Trebuchet MS"/>
          <w:b/>
          <w:bCs/>
          <w:iCs/>
          <w:color w:val="000000"/>
          <w:sz w:val="18"/>
          <w:szCs w:val="18"/>
        </w:rPr>
        <w:t xml:space="preserve">CLAUSULA DE FLETE AÉREO Y/O EXPRESO Y/O COURIER (OVERNIGHT) </w:t>
      </w:r>
    </w:p>
    <w:p>
      <w:pPr>
        <w:pStyle w:val="Normal"/>
        <w:jc w:val="center"/>
        <w:rPr>
          <w:rFonts w:ascii="Trebuchet MS" w:hAnsi="Trebuchet MS" w:cs="Trebuchet MS"/>
          <w:b/>
          <w:b/>
          <w:bCs/>
          <w:iCs/>
          <w:color w:val="000000"/>
          <w:sz w:val="18"/>
          <w:szCs w:val="18"/>
        </w:rPr>
      </w:pPr>
      <w:r>
        <w:rPr>
          <w:rFonts w:cs="Trebuchet MS" w:ascii="Trebuchet MS" w:hAnsi="Trebuchet MS"/>
          <w:b/>
          <w:bCs/>
          <w:iCs/>
          <w:color w:val="000000"/>
          <w:sz w:val="18"/>
          <w:szCs w:val="18"/>
        </w:rPr>
        <w:t>(SIN DEDUCIBLES, FRANQUICIAS NI CARGOS)</w:t>
      </w:r>
    </w:p>
    <w:p>
      <w:pPr>
        <w:pStyle w:val="Normal"/>
        <w:jc w:val="center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  <w:t>CODIGO ASIGNADO</w:t>
      </w:r>
      <w:ins w:id="6" w:author="Renato Chavez Sevilla" w:date="2018-02-20T09:57:00Z">
        <w:r>
          <w:rPr>
            <w:rFonts w:cs="Arial" w:ascii="Trebuchet MS" w:hAnsi="Trebuchet MS"/>
            <w:b/>
            <w:sz w:val="18"/>
            <w:szCs w:val="18"/>
          </w:rPr>
          <w:t xml:space="preserve"> </w:t>
        </w:r>
      </w:ins>
      <w:ins w:id="7" w:author="Renato Chavez Sevilla" w:date="2018-02-20T09:57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115-910101-2007 06 001</w:t>
        </w:r>
      </w:ins>
      <w:ins w:id="8" w:author="Renato Chavez Sevilla" w:date="2018-02-20T09:58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 xml:space="preserve"> 2858</w:t>
        </w:r>
      </w:ins>
      <w:del w:id="9" w:author="Renato Chavez Sevilla" w:date="2018-02-20T09:57:00Z">
        <w:r>
          <w:rPr>
            <w:rFonts w:cs="Arial" w:ascii="Trebuchet MS" w:hAnsi="Trebuchet MS"/>
            <w:b/>
            <w:sz w:val="18"/>
            <w:szCs w:val="18"/>
          </w:rPr>
          <w:delText>……………………………</w:delText>
        </w:r>
      </w:del>
    </w:p>
    <w:p>
      <w:pPr>
        <w:pStyle w:val="Normal"/>
        <w:jc w:val="center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  <w:t>RESOLUCIÓN ADMINISTRATIVA APS/DS/No</w:t>
      </w:r>
      <w:ins w:id="10" w:author="Renato Chavez Sevilla" w:date="2018-02-20T09:57:00Z">
        <w:r>
          <w:rPr>
            <w:rFonts w:cs="Calibri" w:ascii="Trebuchet MS" w:hAnsi="Trebuchet MS"/>
            <w:b/>
            <w:sz w:val="18"/>
            <w:szCs w:val="18"/>
          </w:rPr>
          <w:t xml:space="preserve">135/2018 </w:t>
        </w:r>
      </w:ins>
      <w:ins w:id="11" w:author="Renato Chavez Sevilla" w:date="2018-02-20T09:57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DE FECHA 01 DE FEBRERO DE 2018</w:t>
        </w:r>
      </w:ins>
      <w:del w:id="12" w:author="Renato Chavez Sevilla" w:date="2018-02-20T09:57:00Z">
        <w:r>
          <w:rPr>
            <w:rFonts w:cs="Arial" w:ascii="Trebuchet MS" w:hAnsi="Trebuchet MS"/>
            <w:b/>
            <w:sz w:val="18"/>
            <w:szCs w:val="18"/>
          </w:rPr>
          <w:delText>……………………………….</w:delText>
        </w:r>
      </w:del>
    </w:p>
    <w:p>
      <w:pPr>
        <w:pStyle w:val="Normal"/>
        <w:jc w:val="center"/>
        <w:rPr>
          <w:rFonts w:ascii="Trebuchet MS" w:hAnsi="Trebuchet MS" w:cs="Calibri"/>
          <w:b/>
          <w:b/>
          <w:sz w:val="18"/>
          <w:szCs w:val="18"/>
        </w:rPr>
      </w:pPr>
      <w:r>
        <w:rPr>
          <w:rFonts w:cs="Calibri" w:ascii="Trebuchet MS" w:hAnsi="Trebuchet MS"/>
          <w:b/>
          <w:sz w:val="18"/>
          <w:szCs w:val="18"/>
        </w:rPr>
      </w:r>
    </w:p>
    <w:p>
      <w:pPr>
        <w:pStyle w:val="TextBody"/>
        <w:jc w:val="both"/>
        <w:rPr>
          <w:rFonts w:ascii="Trebuchet MS" w:hAnsi="Trebuchet MS" w:cs="Trebuchet MS"/>
          <w:b w:val="false"/>
          <w:b w:val="false"/>
          <w:color w:val="000000"/>
          <w:sz w:val="18"/>
          <w:szCs w:val="18"/>
          <w:u w:val="none"/>
        </w:rPr>
      </w:pPr>
      <w:r>
        <w:rPr>
          <w:rFonts w:cs="Trebuchet MS" w:ascii="Trebuchet MS" w:hAnsi="Trebuchet MS"/>
          <w:b w:val="false"/>
          <w:color w:val="000000"/>
          <w:sz w:val="18"/>
          <w:szCs w:val="18"/>
          <w:u w:val="none"/>
        </w:rPr>
        <w:t>Queda entendido y convenido que, y sujeto al pago previo de la extra prima por parte del Asegurado, este seguro se extiende a cubrir los gastos adicionales por concepto de Flete Aéreo y/o Expreso y/o Courier (Overnight) sin aplicar deducibles, franquicias ni cargos adicionales, siempre y cuando dichos gastos se hayan generado en conexión con cualquier pérdida o daño indemnizable a los objetos asegurado bajo ésta póliza.</w:t>
      </w:r>
    </w:p>
    <w:p>
      <w:pPr>
        <w:pStyle w:val="TextBody"/>
        <w:jc w:val="both"/>
        <w:rPr>
          <w:rFonts w:ascii="Trebuchet MS" w:hAnsi="Trebuchet MS" w:cs="Trebuchet MS"/>
          <w:b w:val="false"/>
          <w:b w:val="false"/>
          <w:color w:val="000000"/>
          <w:sz w:val="18"/>
          <w:szCs w:val="18"/>
          <w:u w:val="none"/>
        </w:rPr>
      </w:pPr>
      <w:r>
        <w:rPr>
          <w:rFonts w:cs="Trebuchet MS" w:ascii="Trebuchet MS" w:hAnsi="Trebuchet MS"/>
          <w:b w:val="false"/>
          <w:color w:val="000000"/>
          <w:sz w:val="18"/>
          <w:szCs w:val="18"/>
          <w:u w:val="none"/>
        </w:rPr>
      </w:r>
    </w:p>
    <w:p>
      <w:pPr>
        <w:pStyle w:val="Normal"/>
        <w:suppressAutoHyphens w:val="true"/>
        <w:jc w:val="both"/>
        <w:rPr>
          <w:rFonts w:ascii="Trebuchet MS" w:hAnsi="Trebuchet MS" w:cs="Trebuchet MS"/>
          <w:color w:val="000000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color w:val="000000"/>
          <w:spacing w:val="-2"/>
          <w:sz w:val="18"/>
          <w:szCs w:val="18"/>
          <w:lang w:val="es-ES_tradnl"/>
        </w:rPr>
        <w:t>La responsabilidad máxima que asume la Compañía  mediante esta Cláusula, será hasta el límite establecido para esta cobertura en las Condiciones Particulares de la Póliza Principal.</w:t>
      </w:r>
    </w:p>
    <w:p>
      <w:pPr>
        <w:pStyle w:val="Normal"/>
        <w:jc w:val="both"/>
        <w:rPr>
          <w:rFonts w:ascii="Trebuchet MS" w:hAnsi="Trebuchet MS" w:cs="Trebuchet MS"/>
          <w:iCs/>
          <w:color w:val="000000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iCs/>
          <w:color w:val="000000"/>
          <w:spacing w:val="-2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Todos los demás términos y condiciones de la Póliza, de la cual la presente Cláusula forma parte integrante e indivisible, se mantienen sin alteración.</w:t>
      </w:r>
    </w:p>
    <w:p>
      <w:pPr>
        <w:pStyle w:val="Normal"/>
        <w:rPr>
          <w:rFonts w:ascii="Trebuchet MS" w:hAnsi="Trebuchet MS" w:cs="Arial"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spacing w:val="-2"/>
          <w:sz w:val="18"/>
          <w:szCs w:val="18"/>
          <w:lang w:val="es-ES_tradnl"/>
        </w:rPr>
      </w:r>
    </w:p>
    <w:p>
      <w:pPr>
        <w:pStyle w:val="Normal"/>
        <w:rPr>
          <w:rFonts w:ascii="Trebuchet MS" w:hAnsi="Trebuchet MS" w:cs="Arial"/>
          <w:sz w:val="18"/>
          <w:szCs w:val="18"/>
          <w:lang w:val="es-ES_tradnl"/>
        </w:rPr>
      </w:pPr>
      <w:r>
        <w:rPr>
          <w:rFonts w:cs="Arial" w:ascii="Trebuchet MS" w:hAnsi="Trebuchet MS"/>
          <w:sz w:val="18"/>
          <w:szCs w:val="18"/>
          <w:lang w:val="es-ES_tradnl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  <w:t>“</w:t>
      </w:r>
      <w:r>
        <w:rPr>
          <w:rFonts w:cs="Trebuchet MS" w:ascii="Trebuchet MS" w:hAnsi="Trebuchet MS"/>
          <w:b/>
          <w:sz w:val="18"/>
          <w:szCs w:val="18"/>
        </w:rPr>
        <w:t>NACIONAL SEGUROS PATRIMONIALES Y FIANZAS S.A.”</w:t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  <w:t>|</w:t>
      </w:r>
    </w:p>
    <w:sectPr>
      <w:headerReference w:type="default" r:id="rId2"/>
      <w:type w:val="nextPage"/>
      <w:pgSz w:w="11906" w:h="16838"/>
      <w:pgMar w:left="1701" w:right="1701" w:gutter="0" w:header="708" w:top="226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1F497D"/>
        <w:lang w:eastAsia="es-BO"/>
      </w:rPr>
    </w:pPr>
    <w:del w:id="13" w:author="Blanca Yola Iris Rivera Coronel" w:date="2018-02-27T08:56:00Z">
      <w:r>
        <w:rPr>
          <w:color w:val="1F497D"/>
          <w:lang w:eastAsia="es-BO"/>
        </w:rPr>
        <w:drawing>
          <wp:inline distT="0" distB="0" distL="0" distR="0">
            <wp:extent cx="1346200" cy="57086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del>
  </w:p>
</w:hdr>
</file>

<file path=word/settings.xml><?xml version="1.0" encoding="utf-8"?>
<w:settings xmlns:w="http://schemas.openxmlformats.org/wordprocessingml/2006/main">
  <w:zoom w:percent="100"/>
  <w:displayBackgroundShape/>
  <w:revisionView w:insDel="0" w:formatting="0"/>
  <w:trackRevisions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Cs w:val="20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2017-11-27T16:39:00Z</dcterms:created>
  <dc:creator>acloma</dc:creator>
  <dc:description/>
  <cp:keywords/>
  <dc:language>en-US</dc:language>
  <cp:lastModifiedBy>Blanca Yola Iris Rivera Coronel</cp:lastModifiedBy>
  <cp:lastPrinted>2017-11-27T16:39:00Z</cp:lastPrinted>
  <dcterms:modified xsi:type="dcterms:W3CDTF">2018-02-27T08:56:00Z</dcterms:modified>
  <cp:revision>4</cp:revision>
  <dc:subject/>
  <dc:title>ANEXO DE DAÑOS A CAUSAS DE LA NATURALEZA</dc:title>
</cp:coreProperties>
</file>
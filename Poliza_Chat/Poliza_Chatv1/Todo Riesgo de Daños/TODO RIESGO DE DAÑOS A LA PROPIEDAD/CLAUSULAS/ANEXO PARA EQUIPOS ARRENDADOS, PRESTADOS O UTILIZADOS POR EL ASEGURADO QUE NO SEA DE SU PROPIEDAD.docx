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/>
      </w:pPr>
      <w:r>
        <w:rPr>
          <w:rFonts w:eastAsia="Trebuchet MS" w:cs="Trebuchet MS" w:ascii="Trebuchet MS" w:hAnsi="Trebuchet MS"/>
          <w:b/>
          <w:spacing w:val="-2"/>
          <w:sz w:val="18"/>
          <w:szCs w:val="18"/>
          <w:lang w:val="es-ES_tradnl"/>
        </w:rPr>
        <w:t xml:space="preserve">    </w:t>
      </w: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PÓLIZA DE SEGURO DE TODO RIESGO DE DAÑOS A LA PROPIEDAD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Código Asignado 115-910101-2007 06 001</w:t>
      </w:r>
    </w:p>
    <w:p>
      <w:pPr>
        <w:pStyle w:val="Normal"/>
        <w:ind w:left="640" w:firstLine="80"/>
        <w:jc w:val="center"/>
        <w:rPr/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RESOLUCIÓN ADMINISTRATIVA /SPVS/IS/No. </w:t>
      </w:r>
      <w:ins w:id="0" w:author="Blanca Yola Iris Rivera Coronel" w:date="2017-11-27T16:25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41</w:t>
        </w:r>
      </w:ins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5</w:t>
      </w:r>
      <w:del w:id="1" w:author="Blanca Yola Iris Rivera Coronel" w:date="2017-11-27T16:25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77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 de fecha 1</w:t>
      </w:r>
      <w:ins w:id="2" w:author="Blanca Yola Iris Rivera Coronel" w:date="2017-11-27T16:25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3</w:t>
        </w:r>
      </w:ins>
      <w:del w:id="3" w:author="Blanca Yola Iris Rivera Coronel" w:date="2017-11-27T16:25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8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 de Ju</w:t>
      </w:r>
      <w:ins w:id="4" w:author="Blanca Yola Iris Rivera Coronel" w:date="2017-11-27T16:25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n</w:t>
        </w:r>
      </w:ins>
      <w:del w:id="5" w:author="Blanca Yola Iris Rivera Coronel" w:date="2017-11-27T16:25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l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io de 2007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</w:r>
    </w:p>
    <w:p>
      <w:pPr>
        <w:pStyle w:val="Normal"/>
        <w:rPr>
          <w:rFonts w:ascii="Trebuchet MS" w:hAnsi="Trebuchet MS" w:cs="Arial"/>
          <w:b/>
          <w:b/>
          <w:spacing w:val="-2"/>
          <w:sz w:val="18"/>
          <w:szCs w:val="18"/>
          <w:u w:val="single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u w:val="single"/>
          <w:lang w:val="es-ES_tradnl"/>
        </w:rPr>
      </w:r>
    </w:p>
    <w:p>
      <w:pPr>
        <w:pStyle w:val="Textocomentario"/>
        <w:jc w:val="center"/>
        <w:rPr>
          <w:rFonts w:ascii="Trebuchet MS" w:hAnsi="Trebuchet MS" w:cs="Trebuchet MS"/>
          <w:b/>
          <w:b/>
          <w:iCs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b/>
          <w:iCs/>
          <w:spacing w:val="-2"/>
          <w:sz w:val="18"/>
          <w:szCs w:val="18"/>
          <w:lang w:val="es-ES_tradnl"/>
        </w:rPr>
        <w:t>ANEXO PARA EQUIPOS ARRENDADOS, PRESTADOS O UTILIZADOS POR EL ASEGURADO QUE NO SEA DE SU PROPIEDAD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Código Asignado</w:t>
      </w:r>
      <w:ins w:id="6" w:author="Renato Chavez Sevilla" w:date="2018-02-20T09:33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115-910101-2007 06 001 2849</w:t>
        </w:r>
      </w:ins>
      <w:del w:id="7" w:author="Renato Chavez Sevilla" w:date="2018-02-20T09:33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………………….</w:delText>
        </w:r>
      </w:del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RESOLUCIÓN ADMINISTRATIVA </w:t>
      </w:r>
      <w:ins w:id="8" w:author="Renato Chavez Sevilla" w:date="2018-02-20T10:10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APS</w:t>
        </w:r>
      </w:ins>
      <w:del w:id="9" w:author="Renato Chavez Sevilla" w:date="2018-02-20T10:10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/SPVS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/</w:t>
      </w:r>
      <w:ins w:id="10" w:author="Renato Chavez Sevilla" w:date="2018-02-20T10:10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D</w:t>
        </w:r>
      </w:ins>
      <w:del w:id="11" w:author="Renato Chavez Sevilla" w:date="2018-02-20T10:10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I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S/No</w:t>
      </w:r>
      <w:ins w:id="12" w:author="Renato Chavez Sevilla" w:date="2018-02-20T09:33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135/2018</w:t>
        </w:r>
      </w:ins>
      <w:ins w:id="13" w:author="Renato Chavez Sevilla" w:date="2018-02-20T09:34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 xml:space="preserve"> </w:t>
        </w:r>
      </w:ins>
      <w:ins w:id="14" w:author="Renato Chavez Sevilla" w:date="2018-02-20T09:46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DE FECHA 01 DE FEBRERO DE 2018</w:t>
        </w:r>
      </w:ins>
      <w:del w:id="15" w:author="Renato Chavez Sevilla" w:date="2018-02-20T09:33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………………………………..</w:delText>
        </w:r>
      </w:del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jc w:val="both"/>
        <w:rPr>
          <w:rFonts w:ascii="Trebuchet MS" w:hAnsi="Trebuchet MS" w:cs="Arial"/>
          <w:b/>
          <w:b/>
          <w:i/>
          <w:i/>
          <w:iCs/>
          <w:spacing w:val="-2"/>
          <w:sz w:val="20"/>
          <w:szCs w:val="18"/>
          <w:lang w:val="es-ES_tradnl"/>
        </w:rPr>
      </w:pPr>
      <w:r>
        <w:rPr>
          <w:rFonts w:cs="Arial" w:ascii="Trebuchet MS" w:hAnsi="Trebuchet MS"/>
          <w:b/>
          <w:i/>
          <w:iCs/>
          <w:spacing w:val="-2"/>
          <w:sz w:val="20"/>
          <w:szCs w:val="18"/>
          <w:lang w:val="es-ES_tradnl"/>
        </w:rPr>
      </w:r>
    </w:p>
    <w:p>
      <w:pPr>
        <w:pStyle w:val="Normal"/>
        <w:jc w:val="both"/>
        <w:rPr>
          <w:i/>
          <w:i/>
          <w:iCs/>
          <w:spacing w:val="-2"/>
          <w:sz w:val="20"/>
          <w:lang w:val="es-ES_tradnl"/>
        </w:rPr>
      </w:pPr>
      <w:r>
        <w:rPr>
          <w:i/>
          <w:iCs/>
          <w:spacing w:val="-2"/>
          <w:sz w:val="20"/>
          <w:lang w:val="es-ES_tradnl"/>
        </w:rPr>
      </w:r>
    </w:p>
    <w:p>
      <w:pPr>
        <w:pStyle w:val="Normal"/>
        <w:jc w:val="both"/>
        <w:rPr>
          <w:rFonts w:ascii="Trebuchet MS" w:hAnsi="Trebuchet MS" w:cs="Trebuchet MS"/>
          <w:i/>
          <w:i/>
          <w:sz w:val="18"/>
          <w:szCs w:val="18"/>
        </w:rPr>
      </w:pPr>
      <w:r>
        <w:rPr>
          <w:rFonts w:cs="Trebuchet MS" w:ascii="Trebuchet MS" w:hAnsi="Trebuchet MS"/>
          <w:i/>
          <w:sz w:val="18"/>
          <w:szCs w:val="18"/>
        </w:rPr>
      </w:r>
    </w:p>
    <w:p>
      <w:pPr>
        <w:pStyle w:val="Textocomentario"/>
        <w:jc w:val="both"/>
        <w:rPr>
          <w:rFonts w:ascii="Trebuchet MS" w:hAnsi="Trebuchet MS" w:cs="Trebuchet MS"/>
          <w:iCs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iCs/>
          <w:spacing w:val="-2"/>
          <w:sz w:val="18"/>
          <w:szCs w:val="18"/>
          <w:lang w:val="es-ES_tradnl"/>
        </w:rPr>
        <w:t>Se deja constancia por medio del presente anexo que, la póliza se extiende a cubrir los equipos arrendados, prestados o utilizados por el asegurado que no sean de su propiedad, demostrable bajo cualquier tipo de documento.</w:t>
      </w:r>
    </w:p>
    <w:p>
      <w:pPr>
        <w:pStyle w:val="Textocomentario"/>
        <w:jc w:val="both"/>
        <w:rPr>
          <w:rFonts w:ascii="Trebuchet MS" w:hAnsi="Trebuchet MS" w:cs="Trebuchet MS"/>
          <w:iCs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iCs/>
          <w:spacing w:val="-2"/>
          <w:sz w:val="18"/>
          <w:szCs w:val="18"/>
          <w:lang w:val="es-ES_tradnl"/>
        </w:rPr>
      </w:r>
    </w:p>
    <w:p>
      <w:pPr>
        <w:pStyle w:val="Textocomentario"/>
        <w:jc w:val="both"/>
        <w:rPr>
          <w:rFonts w:ascii="Trebuchet MS" w:hAnsi="Trebuchet MS" w:cs="Trebuchet MS"/>
          <w:iCs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iCs/>
          <w:spacing w:val="-2"/>
          <w:sz w:val="18"/>
          <w:szCs w:val="18"/>
          <w:lang w:val="es-ES_tradnl"/>
        </w:rPr>
        <w:t>Todos los demás términos y/o condiciones, a excepción de lo expresamente variado por el presente anexo, que forma parte integrante e indivisible de la póliza, quedan en todos su vigor.</w:t>
      </w:r>
    </w:p>
    <w:p>
      <w:pPr>
        <w:pStyle w:val="Normal"/>
        <w:jc w:val="both"/>
        <w:rPr>
          <w:rFonts w:ascii="Trebuchet MS" w:hAnsi="Trebuchet MS" w:cs="Trebuchet MS"/>
          <w:iCs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iCs/>
          <w:spacing w:val="-2"/>
          <w:sz w:val="18"/>
          <w:szCs w:val="18"/>
          <w:lang w:val="es-ES_tradnl"/>
        </w:rPr>
      </w:r>
    </w:p>
    <w:p>
      <w:pPr>
        <w:pStyle w:val="Textoindependiente2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</w:r>
    </w:p>
    <w:p>
      <w:pPr>
        <w:pStyle w:val="Textoindependiente2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  <w:t>“</w:t>
      </w:r>
      <w:r>
        <w:rPr>
          <w:rFonts w:cs="Trebuchet MS" w:ascii="Trebuchet MS" w:hAnsi="Trebuchet MS"/>
          <w:b/>
          <w:sz w:val="18"/>
          <w:szCs w:val="18"/>
        </w:rPr>
        <w:t>NACIONAL SEGUROS PATRIMONIALES Y FIANZAS S.A.”</w:t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rPr>
          <w:rFonts w:ascii="Trebuchet MS" w:hAnsi="Trebuchet MS" w:cs="Arial"/>
          <w:b/>
          <w:b/>
          <w:sz w:val="18"/>
          <w:szCs w:val="18"/>
        </w:rPr>
      </w:pPr>
      <w:r>
        <w:rPr>
          <w:rFonts w:cs="Arial" w:ascii="Trebuchet MS" w:hAnsi="Trebuchet MS"/>
          <w:b/>
          <w:sz w:val="18"/>
          <w:szCs w:val="18"/>
        </w:rPr>
      </w:r>
    </w:p>
    <w:p>
      <w:pPr>
        <w:pStyle w:val="Normal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</w:r>
    </w:p>
    <w:p>
      <w:pPr>
        <w:pStyle w:val="Normal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</w:r>
    </w:p>
    <w:p>
      <w:pPr>
        <w:pStyle w:val="Normal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  <w:t>|</w:t>
      </w:r>
    </w:p>
    <w:sectPr>
      <w:headerReference w:type="default" r:id="rId2"/>
      <w:type w:val="nextPage"/>
      <w:pgSz w:w="11906" w:h="16838"/>
      <w:pgMar w:left="1701" w:right="1701" w:gutter="0" w:header="708" w:top="1702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Trebuchet MS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color w:val="1F497D"/>
        <w:lang w:eastAsia="es-BO"/>
      </w:rPr>
    </w:pPr>
    <w:del w:id="16" w:author="Blanca Yola Iris Rivera Coronel" w:date="2018-02-27T08:48:00Z">
      <w:r>
        <w:rPr>
          <w:color w:val="1F497D"/>
          <w:lang w:eastAsia="es-BO"/>
        </w:rPr>
        <w:drawing>
          <wp:inline distT="0" distB="0" distL="0" distR="0">
            <wp:extent cx="1396365" cy="4857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36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del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revisionView w:insDel="0" w:formatting="0"/>
  <w:trackRevisions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i/>
      <w:sz w:val="22"/>
      <w:szCs w:val="20"/>
      <w:u w:val="single"/>
      <w:lang w:val="es-BO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Times New Roman" w:hAnsi="Times New Roman" w:eastAsia="Times New Roman" w:cs="Times New Roman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Times New Roman" w:hAnsi="Times New Roman" w:eastAsia="Times New Roman" w:cs="Times New Roman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b/>
    </w:rPr>
  </w:style>
  <w:style w:type="character" w:styleId="WW8Num6z1">
    <w:name w:val="WW8Num6z1"/>
    <w:qFormat/>
    <w:rPr>
      <w:b/>
      <w:i/>
    </w:rPr>
  </w:style>
  <w:style w:type="character" w:styleId="WW8Num7z0">
    <w:name w:val="WW8Num7z0"/>
    <w:qFormat/>
    <w:rPr>
      <w:b/>
    </w:rPr>
  </w:style>
  <w:style w:type="character" w:styleId="WW8Num7z1">
    <w:name w:val="WW8Num7z1"/>
    <w:qFormat/>
    <w:rPr>
      <w:b/>
      <w:i/>
    </w:rPr>
  </w:style>
  <w:style w:type="character" w:styleId="WW8Num8z1">
    <w:name w:val="WW8Num8z1"/>
    <w:qFormat/>
    <w:rPr>
      <w:b w:val="false"/>
      <w:i/>
    </w:rPr>
  </w:style>
  <w:style w:type="character" w:styleId="WW8Num8z2">
    <w:name w:val="WW8Num8z2"/>
    <w:qFormat/>
    <w:rPr/>
  </w:style>
  <w:style w:type="character" w:styleId="WW8Num9z0">
    <w:name w:val="WW8Num9z0"/>
    <w:qFormat/>
    <w:rPr>
      <w:rFonts w:ascii="Times New Roman" w:hAnsi="Times New Roman" w:eastAsia="Times New Roman" w:cs="Times New Roman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Fuentedeprrafopredeter">
    <w:name w:val="Fuente de párrafo predeter."/>
    <w:qFormat/>
    <w:rPr/>
  </w:style>
  <w:style w:type="character" w:styleId="Ttulo1Car">
    <w:name w:val="Título 1 Car"/>
    <w:qFormat/>
    <w:rPr>
      <w:b/>
      <w:i/>
      <w:sz w:val="22"/>
      <w:u w:val="single"/>
    </w:rPr>
  </w:style>
  <w:style w:type="character" w:styleId="TextocomentarioCar">
    <w:name w:val="Texto comentario Car"/>
    <w:qFormat/>
    <w:rPr>
      <w:rFonts w:ascii="Courier New" w:hAnsi="Courier New" w:cs="Courier New"/>
      <w:lang w:val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widowControl w:val="false"/>
      <w:jc w:val="center"/>
    </w:pPr>
    <w:rPr>
      <w:b/>
      <w:szCs w:val="20"/>
      <w:u w:val="singl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independiente2">
    <w:name w:val="Texto independiente 2"/>
    <w:basedOn w:val="Normal"/>
    <w:qFormat/>
    <w:pPr>
      <w:widowControl w:val="false"/>
      <w:jc w:val="both"/>
    </w:pPr>
    <w:rPr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rrafodelista">
    <w:name w:val="Párrafo de lista"/>
    <w:basedOn w:val="Normal"/>
    <w:qFormat/>
    <w:pPr>
      <w:spacing w:before="0" w:after="0"/>
      <w:ind w:left="720" w:hanging="0"/>
      <w:contextualSpacing/>
    </w:pPr>
    <w:rPr/>
  </w:style>
  <w:style w:type="paragraph" w:styleId="Textocomentario">
    <w:name w:val="Texto comentario"/>
    <w:basedOn w:val="Normal"/>
    <w:qFormat/>
    <w:pPr>
      <w:widowControl w:val="false"/>
    </w:pPr>
    <w:rPr>
      <w:rFonts w:ascii="Courier New" w:hAnsi="Courier New" w:cs="Courier New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2017-11-27T16:26:00Z</dcterms:created>
  <dc:creator>acloma</dc:creator>
  <dc:description/>
  <cp:keywords/>
  <dc:language>en-US</dc:language>
  <cp:lastModifiedBy>Blanca Yola Iris Rivera Coronel</cp:lastModifiedBy>
  <cp:lastPrinted>2017-11-27T16:26:00Z</cp:lastPrinted>
  <dcterms:modified xsi:type="dcterms:W3CDTF">2018-02-27T08:48:00Z</dcterms:modified>
  <cp:revision>7</cp:revision>
  <dc:subject/>
  <dc:title>ANEXO DE DAÑOS A CAUSAS DE LA NATURALEZA</dc:title>
</cp:coreProperties>
</file>
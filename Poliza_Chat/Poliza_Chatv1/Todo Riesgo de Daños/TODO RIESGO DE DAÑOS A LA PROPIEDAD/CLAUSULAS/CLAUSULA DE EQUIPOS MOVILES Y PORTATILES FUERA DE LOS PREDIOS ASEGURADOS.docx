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RESOLUCIÓN ADMINISTRATIVA /SPVS/IS/No. </w:t>
      </w:r>
      <w:ins w:id="0" w:author="Blanca Yola Iris Rivera Coronel" w:date="2017-11-27T16:37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41</w:t>
        </w:r>
      </w:ins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5</w:t>
      </w:r>
      <w:del w:id="1" w:author="Blanca Yola Iris Rivera Coronel" w:date="2017-11-27T16:37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77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fecha 1</w:t>
      </w:r>
      <w:ins w:id="2" w:author="Blanca Yola Iris Rivera Coronel" w:date="2017-11-27T16:37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3</w:t>
        </w:r>
      </w:ins>
      <w:del w:id="3" w:author="Blanca Yola Iris Rivera Coronel" w:date="2017-11-27T16:37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8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Ju</w:t>
      </w:r>
      <w:ins w:id="4" w:author="Blanca Yola Iris Rivera Coronel" w:date="2017-11-27T16:37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n</w:t>
        </w:r>
      </w:ins>
      <w:del w:id="5" w:author="Blanca Yola Iris Rivera Coronel" w:date="2017-11-27T16:37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l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io de 2007</w:t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u w:val="single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u w:val="single"/>
          <w:lang w:val="es-ES_tradnl"/>
        </w:rPr>
      </w:r>
    </w:p>
    <w:p>
      <w:pPr>
        <w:pStyle w:val="Normal"/>
        <w:jc w:val="center"/>
        <w:rPr>
          <w:rFonts w:ascii="Trebuchet MS" w:hAnsi="Trebuchet MS" w:cs="Trebuchet MS"/>
          <w:b/>
          <w:b/>
          <w:iCs/>
          <w:sz w:val="18"/>
          <w:szCs w:val="18"/>
          <w:u w:val="single"/>
          <w:lang w:val="es-ES_tradnl"/>
        </w:rPr>
      </w:pPr>
      <w:r>
        <w:rPr>
          <w:rFonts w:cs="Trebuchet MS" w:ascii="Trebuchet MS" w:hAnsi="Trebuchet MS"/>
          <w:b/>
          <w:iCs/>
          <w:sz w:val="18"/>
          <w:szCs w:val="18"/>
          <w:u w:val="single"/>
          <w:lang w:val="es-ES_tradnl"/>
        </w:rPr>
      </w:r>
    </w:p>
    <w:p>
      <w:pPr>
        <w:pStyle w:val="Heading1"/>
        <w:rPr>
          <w:rFonts w:ascii="Trebuchet MS" w:hAnsi="Trebuchet MS" w:cs="Arial"/>
          <w:i w:val="false"/>
          <w:i w:val="false"/>
          <w:spacing w:val="-2"/>
          <w:sz w:val="18"/>
          <w:szCs w:val="18"/>
          <w:u w:val="none"/>
          <w:lang w:val="es-ES_tradnl"/>
        </w:rPr>
      </w:pPr>
      <w:r>
        <w:rPr>
          <w:rFonts w:cs="Arial" w:ascii="Trebuchet MS" w:hAnsi="Trebuchet MS"/>
          <w:i w:val="false"/>
          <w:spacing w:val="-2"/>
          <w:sz w:val="18"/>
          <w:szCs w:val="18"/>
          <w:u w:val="none"/>
          <w:lang w:val="es-ES_tradnl"/>
        </w:rPr>
        <w:t xml:space="preserve">CLAUSULA DE EQUIPOS MOVILES Y PORTATILES </w:t>
      </w:r>
    </w:p>
    <w:p>
      <w:pPr>
        <w:pStyle w:val="Normal"/>
        <w:jc w:val="center"/>
        <w:rPr/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FUERA DE LOS PREDIOS ASEGURADOS </w:t>
      </w:r>
    </w:p>
    <w:p>
      <w:pPr>
        <w:pStyle w:val="Normal"/>
        <w:jc w:val="center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  <w:t>CODIGO ASIGNADO</w:t>
      </w:r>
      <w:ins w:id="6" w:author="Renato Chavez Sevilla" w:date="2018-02-20T09:55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115-910101-2007 06 001 2860</w:t>
        </w:r>
      </w:ins>
      <w:del w:id="7" w:author="Renato Chavez Sevilla" w:date="2018-02-20T09:55:00Z">
        <w:r>
          <w:rPr>
            <w:rFonts w:cs="Arial" w:ascii="Trebuchet MS" w:hAnsi="Trebuchet MS"/>
            <w:b/>
            <w:sz w:val="18"/>
            <w:szCs w:val="18"/>
          </w:rPr>
          <w:delText>……………………………</w:delText>
        </w:r>
      </w:del>
    </w:p>
    <w:p>
      <w:pPr>
        <w:pStyle w:val="Normal"/>
        <w:jc w:val="center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  <w:t>RESOLUCIÓN ADMINISTRATIVA APS/DS/No</w:t>
      </w:r>
      <w:ins w:id="8" w:author="Renato Chavez Sevilla" w:date="2018-02-20T09:55:00Z">
        <w:r>
          <w:rPr>
            <w:rFonts w:cs="Calibri" w:ascii="Trebuchet MS" w:hAnsi="Trebuchet MS"/>
            <w:b/>
            <w:sz w:val="18"/>
            <w:szCs w:val="18"/>
          </w:rPr>
          <w:t xml:space="preserve">135/2018 </w:t>
        </w:r>
      </w:ins>
      <w:ins w:id="9" w:author="Renato Chavez Sevilla" w:date="2018-02-20T09:55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DE FECHA 01 DE FEBRERO DE 2018</w:t>
        </w:r>
      </w:ins>
      <w:del w:id="10" w:author="Renato Chavez Sevilla" w:date="2018-02-20T09:55:00Z">
        <w:r>
          <w:rPr>
            <w:rFonts w:cs="Arial" w:ascii="Trebuchet MS" w:hAnsi="Trebuchet MS"/>
            <w:b/>
            <w:sz w:val="18"/>
            <w:szCs w:val="18"/>
          </w:rPr>
          <w:delText>……………………………….</w:delText>
        </w:r>
      </w:del>
    </w:p>
    <w:p>
      <w:pPr>
        <w:pStyle w:val="Normal"/>
        <w:jc w:val="center"/>
        <w:rPr>
          <w:rFonts w:ascii="Trebuchet MS" w:hAnsi="Trebuchet MS" w:cs="Calibri"/>
          <w:b/>
          <w:b/>
          <w:sz w:val="18"/>
          <w:szCs w:val="18"/>
        </w:rPr>
      </w:pPr>
      <w:r>
        <w:rPr>
          <w:rFonts w:cs="Calibri" w:ascii="Trebuchet MS" w:hAnsi="Trebuchet MS"/>
          <w:b/>
          <w:sz w:val="18"/>
          <w:szCs w:val="18"/>
        </w:rPr>
      </w:r>
    </w:p>
    <w:p>
      <w:pPr>
        <w:pStyle w:val="Normal"/>
        <w:jc w:val="both"/>
        <w:rPr>
          <w:rFonts w:ascii="Trebuchet MS" w:hAnsi="Trebuchet MS" w:cs="Calibri"/>
          <w:i/>
          <w:i/>
          <w:iCs/>
          <w:sz w:val="20"/>
          <w:szCs w:val="18"/>
        </w:rPr>
      </w:pPr>
      <w:r>
        <w:rPr>
          <w:rFonts w:cs="Calibri" w:ascii="Trebuchet MS" w:hAnsi="Trebuchet MS"/>
          <w:i/>
          <w:iCs/>
          <w:sz w:val="20"/>
          <w:szCs w:val="18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jc w:val="both"/>
        <w:rPr/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Queda entendido y convenido que, y previo el pago de la prima adicional correspondiente, ésta se extiende a cubrir las pérdidas o daños causados a equipos móviles y/o portátiles y/o herramientas hasta el límite asegurado establecido en las Condiciones Particulares,  mientras los mismos,  se hallen en custodia del asegurado y siendo transportados en sus vehículos, así como el transporte vía aérea o terrestre de una ciudad a otra.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jc w:val="both"/>
        <w:rPr/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 xml:space="preserve">Se extiende a cubrir fuera de los locales y/o predios con  fines de uso, reparación, inspección, instalación, mantenimiento, exposición y/u otros el giro del negocio incluyendo robo y hurto hasta el límite establecido en las Condiciones Particulares. 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</w:r>
    </w:p>
    <w:p>
      <w:pPr>
        <w:pStyle w:val="Textoindependiente3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Exclusiones:</w:t>
      </w:r>
    </w:p>
    <w:p>
      <w:pPr>
        <w:pStyle w:val="Textoindependiente3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>El presente seguro no cubre los daños cuando los mismos sean causados a o cuando sean consecuencia directa o indirecta de: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0" w:leader="none"/>
          <w:tab w:val="left" w:pos="298" w:leader="none"/>
          <w:tab w:val="left" w:pos="482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ind w:left="284" w:hanging="284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Caída o golpe accidental así como cualquier pérdida o daño resultante del uso propio del bien asegurado.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jc w:val="both"/>
        <w:rPr>
          <w:rFonts w:ascii="Trebuchet MS" w:hAnsi="Trebuchet MS" w:cs="Trebuchet MS"/>
          <w:b/>
          <w:b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Las estipulaciones de la presente cláusula se aplicarán únicamente a los bienes cubiertos por la Póliza principal.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Todos los demás términos y condiciones de la Póliza de la cual la presente cláusula forma parte integrante e indivisible, se mantienen sin alteración.</w:t>
      </w:r>
    </w:p>
    <w:p>
      <w:pPr>
        <w:pStyle w:val="Normal"/>
        <w:rPr>
          <w:rFonts w:ascii="Trebuchet MS" w:hAnsi="Trebuchet MS" w:cs="Arial"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sz w:val="18"/>
          <w:szCs w:val="18"/>
          <w:lang w:val="es-ES_tradnl"/>
        </w:rPr>
      </w:pPr>
      <w:r>
        <w:rPr>
          <w:rFonts w:cs="Arial" w:ascii="Trebuchet MS" w:hAnsi="Trebuchet MS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  <w:t>|</w:t>
      </w:r>
    </w:p>
    <w:sectPr>
      <w:headerReference w:type="default" r:id="rId2"/>
      <w:type w:val="nextPage"/>
      <w:pgSz w:w="11906" w:h="16838"/>
      <w:pgMar w:left="1701" w:right="1701" w:gutter="0" w:header="708" w:top="226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1F497D"/>
        <w:lang w:eastAsia="es-BO"/>
      </w:rPr>
    </w:pPr>
    <w:del w:id="11" w:author="Blanca Yola Iris Rivera Coronel" w:date="2018-02-27T08:56:00Z">
      <w:r>
        <w:rPr>
          <w:color w:val="1F497D"/>
          <w:lang w:eastAsia="es-BO"/>
        </w:rPr>
        <w:drawing>
          <wp:inline distT="0" distB="0" distL="0" distR="0">
            <wp:extent cx="1346200" cy="57086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del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revisionView w:insDel="0" w:formatting="0"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i/>
      <w:sz w:val="22"/>
      <w:szCs w:val="20"/>
      <w:u w:val="single"/>
      <w:lang w:val="es-BO"/>
    </w:rPr>
  </w:style>
  <w:style w:type="character" w:styleId="WW8Num1z0">
    <w:name w:val="WW8Num1z0"/>
    <w:qFormat/>
    <w:rPr/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b/>
      <w:i/>
      <w:sz w:val="22"/>
      <w:u w:val="single"/>
    </w:rPr>
  </w:style>
  <w:style w:type="character" w:styleId="Textoindependiente3Car">
    <w:name w:val="Texto independiente 3 Car"/>
    <w:qFormat/>
    <w:rPr>
      <w:rFonts w:ascii="Courier New" w:hAnsi="Courier New" w:cs="Courier New"/>
      <w:sz w:val="16"/>
      <w:szCs w:val="16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independiente3">
    <w:name w:val="Texto independiente 3"/>
    <w:basedOn w:val="Normal"/>
    <w:qFormat/>
    <w:pPr>
      <w:widowControl w:val="false"/>
      <w:spacing w:before="0" w:after="120"/>
    </w:pPr>
    <w:rPr>
      <w:rFonts w:ascii="Courier New" w:hAnsi="Courier New" w:cs="Courier New"/>
      <w:sz w:val="16"/>
      <w:szCs w:val="16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2017-11-27T16:38:00Z</dcterms:created>
  <dc:creator>acloma</dc:creator>
  <dc:description/>
  <cp:keywords/>
  <dc:language>en-US</dc:language>
  <cp:lastModifiedBy>Blanca Yola Iris Rivera Coronel</cp:lastModifiedBy>
  <cp:lastPrinted>2017-11-27T16:38:00Z</cp:lastPrinted>
  <dcterms:modified xsi:type="dcterms:W3CDTF">2018-02-27T08:56:00Z</dcterms:modified>
  <cp:revision>4</cp:revision>
  <dc:subject/>
  <dc:title>ANEXO DE DAÑOS A CAUSAS DE LA NATURALEZA</dc:title>
</cp:coreProperties>
</file>
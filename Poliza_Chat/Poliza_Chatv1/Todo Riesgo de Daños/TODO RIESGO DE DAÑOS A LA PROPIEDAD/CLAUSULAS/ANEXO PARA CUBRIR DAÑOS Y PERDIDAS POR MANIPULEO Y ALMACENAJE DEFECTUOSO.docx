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6:2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415</w:t>
        </w:r>
      </w:ins>
      <w:del w:id="1" w:author="Blanca Yola Iris Rivera Coronel" w:date="2017-11-27T16:2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577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6:2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6:2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6:2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6:2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Textocomentario"/>
        <w:jc w:val="center"/>
        <w:rPr>
          <w:rFonts w:ascii="Trebuchet MS" w:hAnsi="Trebuchet MS" w:cs="Trebuchet MS"/>
          <w:b/>
          <w:b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iCs/>
          <w:spacing w:val="-2"/>
          <w:sz w:val="18"/>
          <w:szCs w:val="18"/>
          <w:lang w:val="es-ES_tradnl"/>
        </w:rPr>
        <w:t>ANEXO PARA CUBRIR DAÑOS Y/O PERDIDAS POR MANIPULEO Y/O ALMACENAJE DEFECTUOSO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Asignado115-910101-2007 06 001 2851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 APS/DS/No 135/2018 DE FECHA 01 DE FEBRERO DE 2018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i/>
          <w:i/>
          <w:iCs/>
          <w:spacing w:val="-2"/>
          <w:sz w:val="20"/>
          <w:lang w:val="es-ES_tradnl"/>
        </w:rPr>
      </w:pPr>
      <w:r>
        <w:rPr>
          <w:i/>
          <w:iCs/>
          <w:spacing w:val="-2"/>
          <w:sz w:val="20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18"/>
          <w:szCs w:val="18"/>
        </w:rPr>
      </w:pPr>
      <w:r>
        <w:rPr>
          <w:rFonts w:cs="Trebuchet MS" w:ascii="Trebuchet MS" w:hAnsi="Trebuchet MS"/>
          <w:i/>
          <w:sz w:val="18"/>
          <w:szCs w:val="18"/>
        </w:rPr>
      </w:r>
    </w:p>
    <w:p>
      <w:pPr>
        <w:pStyle w:val="Textocomentario"/>
        <w:jc w:val="both"/>
        <w:rPr/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 xml:space="preserve">Se deja constancia por medio del presente anexo que, se extiende a cubrir los daños y/o pérdidas por manipuleo y/o almacenaje defectuoso de insumos, dentro de los predios del Asegurado, hasta el monto establecido en las </w:t>
      </w:r>
      <w:ins w:id="6" w:author="Blanca Yola Iris Rivera Coronel" w:date="2017-11-27T16:24:00Z">
        <w:r>
          <w:rPr>
            <w:rFonts w:cs="Trebuchet MS" w:ascii="Trebuchet MS" w:hAnsi="Trebuchet MS"/>
            <w:iCs/>
            <w:spacing w:val="-2"/>
            <w:sz w:val="18"/>
            <w:szCs w:val="18"/>
            <w:lang w:val="es-ES_tradnl"/>
          </w:rPr>
          <w:t>c</w:t>
        </w:r>
      </w:ins>
      <w:del w:id="7" w:author="Blanca Yola Iris Rivera Coronel" w:date="2017-11-27T16:24:00Z">
        <w:r>
          <w:rPr>
            <w:rFonts w:cs="Trebuchet MS" w:ascii="Trebuchet MS" w:hAnsi="Trebuchet MS"/>
            <w:iCs/>
            <w:spacing w:val="-2"/>
            <w:sz w:val="18"/>
            <w:szCs w:val="18"/>
            <w:lang w:val="es-ES_tradnl"/>
          </w:rPr>
          <w:delText>C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>ondiciones particulares de la Póliza.</w:t>
      </w:r>
    </w:p>
    <w:p>
      <w:pPr>
        <w:pStyle w:val="Textocomentario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Textocomentario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>Todos lo demás términos y/o condiciones, a excepción de lo expresamente variado por el presente anexo, que forma parte integrante e indivisible de la póliza original, quedan en todos su vigor.</w:t>
      </w:r>
    </w:p>
    <w:p>
      <w:pPr>
        <w:pStyle w:val="Normal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type w:val="nextPage"/>
      <w:pgSz w:w="11906" w:h="16838"/>
      <w:pgMar w:left="1701" w:right="1701" w:gutter="0" w:header="0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>
      <w:b/>
      <w:i/>
    </w:rPr>
  </w:style>
  <w:style w:type="character" w:styleId="WW8Num7z0">
    <w:name w:val="WW8Num7z0"/>
    <w:qFormat/>
    <w:rPr>
      <w:b/>
    </w:rPr>
  </w:style>
  <w:style w:type="character" w:styleId="WW8Num7z1">
    <w:name w:val="WW8Num7z1"/>
    <w:qFormat/>
    <w:rPr>
      <w:b/>
      <w:i/>
    </w:rPr>
  </w:style>
  <w:style w:type="character" w:styleId="WW8Num8z1">
    <w:name w:val="WW8Num8z1"/>
    <w:qFormat/>
    <w:rPr>
      <w:b w:val="false"/>
      <w:i/>
    </w:rPr>
  </w:style>
  <w:style w:type="character" w:styleId="WW8Num8z2">
    <w:name w:val="WW8Num8z2"/>
    <w:qFormat/>
    <w:rPr/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2017-11-27T16:25:00Z</dcterms:created>
  <dc:creator>acloma</dc:creator>
  <dc:description/>
  <cp:keywords/>
  <dc:language>en-US</dc:language>
  <cp:lastModifiedBy>Blanca Yola Iris Rivera Coronel</cp:lastModifiedBy>
  <cp:lastPrinted>2017-11-27T16:24:00Z</cp:lastPrinted>
  <dcterms:modified xsi:type="dcterms:W3CDTF">2018-02-27T08:48:00Z</dcterms:modified>
  <cp:revision>7</cp:revision>
  <dc:subject/>
  <dc:title>ANEXO DE DAÑOS A CAUSAS DE LA NATURALEZA</dc:title>
</cp:coreProperties>
</file>
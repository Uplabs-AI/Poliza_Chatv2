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</w:r>
    </w:p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/>
      </w:pPr>
      <w:r>
        <w:rPr>
          <w:rFonts w:eastAsia="Trebuchet MS" w:cs="Trebuchet MS" w:ascii="Trebuchet MS" w:hAnsi="Trebuchet MS"/>
          <w:b/>
          <w:spacing w:val="-2"/>
          <w:sz w:val="18"/>
          <w:szCs w:val="18"/>
          <w:lang w:val="es-ES_tradnl"/>
        </w:rPr>
        <w:t xml:space="preserve">    </w:t>
      </w: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PÓLIZA DE SEGURO DE TODO RIESGO DE DAÑOS A LA PROPIEDAD</w:t>
      </w:r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Código Asignado 115-910101-2007 06 001</w:t>
      </w:r>
    </w:p>
    <w:p>
      <w:pPr>
        <w:pStyle w:val="Normal"/>
        <w:ind w:left="640" w:firstLine="80"/>
        <w:jc w:val="center"/>
        <w:rPr/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 xml:space="preserve">RESOLUCIÓN ADMINISTRATIVA /SPVS/IS/No. </w:t>
      </w:r>
      <w:ins w:id="0" w:author="Blanca Yola Iris Rivera Coronel" w:date="2017-11-27T16:53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41</w:t>
        </w:r>
      </w:ins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5</w:t>
      </w:r>
      <w:del w:id="1" w:author="Blanca Yola Iris Rivera Coronel" w:date="2017-11-27T16:53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77</w:delText>
        </w:r>
      </w:del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 xml:space="preserve"> de fecha 1</w:t>
      </w:r>
      <w:ins w:id="2" w:author="Blanca Yola Iris Rivera Coronel" w:date="2017-11-27T16:53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3</w:t>
        </w:r>
      </w:ins>
      <w:del w:id="3" w:author="Blanca Yola Iris Rivera Coronel" w:date="2017-11-27T16:53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8</w:delText>
        </w:r>
      </w:del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 xml:space="preserve"> de Ju</w:t>
      </w:r>
      <w:ins w:id="4" w:author="Blanca Yola Iris Rivera Coronel" w:date="2017-11-27T16:53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n</w:t>
        </w:r>
      </w:ins>
      <w:del w:id="5" w:author="Blanca Yola Iris Rivera Coronel" w:date="2017-11-27T16:53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l</w:delText>
        </w:r>
      </w:del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io de 2007</w:t>
      </w:r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</w:r>
    </w:p>
    <w:p>
      <w:pPr>
        <w:pStyle w:val="Normal"/>
        <w:rPr>
          <w:rFonts w:ascii="Trebuchet MS" w:hAnsi="Trebuchet MS" w:cs="Arial"/>
          <w:b/>
          <w:b/>
          <w:spacing w:val="-2"/>
          <w:sz w:val="18"/>
          <w:szCs w:val="18"/>
          <w:u w:val="single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u w:val="single"/>
          <w:lang w:val="es-ES_tradnl"/>
        </w:rPr>
      </w:r>
    </w:p>
    <w:p>
      <w:pPr>
        <w:pStyle w:val="Normal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  <w:t xml:space="preserve">CLAUSULA </w:t>
      </w:r>
      <w:del w:id="6" w:author="Blanca Yola Iris Rivera Coronel" w:date="2017-11-24T21:16:00Z">
        <w:r>
          <w:rPr>
            <w:rFonts w:cs="Trebuchet MS" w:ascii="Trebuchet MS" w:hAnsi="Trebuchet MS"/>
            <w:b/>
            <w:sz w:val="18"/>
            <w:szCs w:val="18"/>
          </w:rPr>
          <w:delText xml:space="preserve">DE ELIMINACION DE EXCLUSION </w:delText>
        </w:r>
      </w:del>
      <w:r>
        <w:rPr>
          <w:rFonts w:cs="Trebuchet MS" w:ascii="Trebuchet MS" w:hAnsi="Trebuchet MS"/>
          <w:b/>
          <w:sz w:val="18"/>
          <w:szCs w:val="18"/>
        </w:rPr>
        <w:t>DE ROBO DE CONTENIDO, CUANDO LAS PUERTAS, VENTANAS, TRAGALUCES O SIMILARES SE ENCUENTREN ABIERTAS</w:t>
      </w:r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Código Asignado</w:t>
      </w:r>
      <w:ins w:id="7" w:author="Renato Chavez Sevilla" w:date="2018-02-20T10:24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115-910101-2007 06 001 2850</w:t>
        </w:r>
      </w:ins>
      <w:del w:id="8" w:author="Renato Chavez Sevilla" w:date="2018-02-20T10:24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………………….</w:delText>
        </w:r>
      </w:del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 xml:space="preserve">RESOLUCIÓN ADMINISTRATIVA </w:t>
      </w:r>
      <w:ins w:id="9" w:author="Renato Chavez Sevilla" w:date="2018-02-20T10:24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APS</w:t>
        </w:r>
      </w:ins>
      <w:del w:id="10" w:author="Renato Chavez Sevilla" w:date="2018-02-20T10:24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/SPVS</w:delText>
        </w:r>
      </w:del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/</w:t>
      </w:r>
      <w:ins w:id="11" w:author="Renato Chavez Sevilla" w:date="2018-02-20T10:24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D</w:t>
        </w:r>
      </w:ins>
      <w:del w:id="12" w:author="Renato Chavez Sevilla" w:date="2018-02-20T10:24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I</w:delText>
        </w:r>
      </w:del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S/No</w:t>
      </w:r>
      <w:ins w:id="13" w:author="Renato Chavez Sevilla" w:date="2018-02-20T10:24:00Z">
        <w:r>
          <w:rPr>
            <w:rFonts w:cs="Calibri" w:ascii="Trebuchet MS" w:hAnsi="Trebuchet MS"/>
            <w:b/>
            <w:sz w:val="18"/>
            <w:szCs w:val="18"/>
          </w:rPr>
          <w:t xml:space="preserve">135/2018 </w:t>
        </w:r>
      </w:ins>
      <w:ins w:id="14" w:author="Renato Chavez Sevilla" w:date="2018-02-20T10:24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DE FECHA 01 DE FEBRERO DE 2018</w:t>
        </w:r>
      </w:ins>
      <w:del w:id="15" w:author="Renato Chavez Sevilla" w:date="2018-02-20T10:24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………………………………..</w:delText>
        </w:r>
      </w:del>
    </w:p>
    <w:p>
      <w:pPr>
        <w:pStyle w:val="Normal"/>
        <w:tabs>
          <w:tab w:val="clear" w:pos="708"/>
          <w:tab w:val="left" w:pos="0" w:leader="none"/>
          <w:tab w:val="left" w:pos="298" w:leader="none"/>
          <w:tab w:val="left" w:pos="482" w:leader="none"/>
          <w:tab w:val="left" w:pos="720" w:leader="none"/>
          <w:tab w:val="left" w:pos="965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spacing w:lineRule="atLeast" w:line="20"/>
        <w:jc w:val="both"/>
        <w:rPr>
          <w:rFonts w:ascii="Trebuchet MS" w:hAnsi="Trebuchet MS" w:cs="Arial"/>
          <w:b/>
          <w:b/>
          <w:i/>
          <w:i/>
          <w:iCs/>
          <w:spacing w:val="-2"/>
          <w:sz w:val="20"/>
          <w:szCs w:val="18"/>
          <w:lang w:val="es-ES_tradnl"/>
        </w:rPr>
      </w:pPr>
      <w:r>
        <w:rPr>
          <w:rFonts w:cs="Arial" w:ascii="Trebuchet MS" w:hAnsi="Trebuchet MS"/>
          <w:b/>
          <w:i/>
          <w:iCs/>
          <w:spacing w:val="-2"/>
          <w:sz w:val="20"/>
          <w:szCs w:val="18"/>
          <w:lang w:val="es-ES_tradnl"/>
        </w:rPr>
      </w:r>
    </w:p>
    <w:p>
      <w:pPr>
        <w:pStyle w:val="Normal"/>
        <w:jc w:val="both"/>
        <w:rPr>
          <w:i/>
          <w:i/>
          <w:iCs/>
          <w:spacing w:val="-2"/>
          <w:sz w:val="20"/>
          <w:lang w:val="es-ES_tradnl"/>
        </w:rPr>
      </w:pPr>
      <w:r>
        <w:rPr>
          <w:i/>
          <w:iCs/>
          <w:spacing w:val="-2"/>
          <w:sz w:val="20"/>
          <w:lang w:val="es-ES_tradnl"/>
        </w:rPr>
      </w:r>
    </w:p>
    <w:p>
      <w:pPr>
        <w:pStyle w:val="Normal"/>
        <w:jc w:val="both"/>
        <w:rPr>
          <w:rFonts w:ascii="Trebuchet MS" w:hAnsi="Trebuchet MS" w:cs="Trebuchet MS"/>
          <w:i/>
          <w:i/>
          <w:sz w:val="18"/>
          <w:szCs w:val="18"/>
        </w:rPr>
      </w:pPr>
      <w:r>
        <w:rPr>
          <w:rFonts w:cs="Trebuchet MS" w:ascii="Trebuchet MS" w:hAnsi="Trebuchet MS"/>
          <w:i/>
          <w:sz w:val="18"/>
          <w:szCs w:val="18"/>
        </w:rPr>
      </w:r>
    </w:p>
    <w:p>
      <w:pPr>
        <w:pStyle w:val="Normal"/>
        <w:jc w:val="both"/>
        <w:rPr/>
      </w:pPr>
      <w:r>
        <w:rPr>
          <w:rFonts w:cs="Trebuchet MS" w:ascii="Trebuchet MS" w:hAnsi="Trebuchet MS"/>
          <w:sz w:val="18"/>
          <w:szCs w:val="18"/>
        </w:rPr>
        <w:t>Se deja constancia por medio de</w:t>
      </w:r>
      <w:ins w:id="16" w:author="Blanca Yola Iris Rivera Coronel" w:date="2017-11-24T21:16:00Z">
        <w:r>
          <w:rPr>
            <w:rFonts w:cs="Trebuchet MS" w:ascii="Trebuchet MS" w:hAnsi="Trebuchet MS"/>
            <w:sz w:val="18"/>
            <w:szCs w:val="18"/>
          </w:rPr>
          <w:t xml:space="preserve"> </w:t>
        </w:r>
      </w:ins>
      <w:r>
        <w:rPr>
          <w:rFonts w:cs="Trebuchet MS" w:ascii="Trebuchet MS" w:hAnsi="Trebuchet MS"/>
          <w:sz w:val="18"/>
          <w:szCs w:val="18"/>
        </w:rPr>
        <w:t>l</w:t>
      </w:r>
      <w:ins w:id="17" w:author="Blanca Yola Iris Rivera Coronel" w:date="2017-11-24T21:16:00Z">
        <w:r>
          <w:rPr>
            <w:rFonts w:cs="Trebuchet MS" w:ascii="Trebuchet MS" w:hAnsi="Trebuchet MS"/>
            <w:sz w:val="18"/>
            <w:szCs w:val="18"/>
          </w:rPr>
          <w:t>a</w:t>
        </w:r>
      </w:ins>
      <w:r>
        <w:rPr>
          <w:rFonts w:cs="Trebuchet MS" w:ascii="Trebuchet MS" w:hAnsi="Trebuchet MS"/>
          <w:sz w:val="18"/>
          <w:szCs w:val="18"/>
        </w:rPr>
        <w:t xml:space="preserve"> presente </w:t>
      </w:r>
      <w:ins w:id="18" w:author="Blanca Yola Iris Rivera Coronel" w:date="2017-11-24T21:16:00Z">
        <w:r>
          <w:rPr>
            <w:rFonts w:cs="Trebuchet MS" w:ascii="Trebuchet MS" w:hAnsi="Trebuchet MS"/>
            <w:sz w:val="18"/>
            <w:szCs w:val="18"/>
          </w:rPr>
          <w:t>cláusula</w:t>
        </w:r>
      </w:ins>
      <w:del w:id="19" w:author="Blanca Yola Iris Rivera Coronel" w:date="2017-11-24T21:16:00Z">
        <w:r>
          <w:rPr>
            <w:rFonts w:cs="Trebuchet MS" w:ascii="Trebuchet MS" w:hAnsi="Trebuchet MS"/>
            <w:sz w:val="18"/>
            <w:szCs w:val="18"/>
          </w:rPr>
          <w:delText>anexo</w:delText>
        </w:r>
      </w:del>
      <w:r>
        <w:rPr>
          <w:rFonts w:cs="Trebuchet MS" w:ascii="Trebuchet MS" w:hAnsi="Trebuchet MS"/>
          <w:sz w:val="18"/>
          <w:szCs w:val="18"/>
        </w:rPr>
        <w:t xml:space="preserve"> que, </w:t>
      </w:r>
      <w:del w:id="20" w:author="Blanca Yola Iris Rivera Coronel" w:date="2017-12-15T18:19:00Z">
        <w:r>
          <w:rPr>
            <w:rFonts w:cs="Trebuchet MS" w:ascii="Trebuchet MS" w:hAnsi="Trebuchet MS"/>
            <w:sz w:val="18"/>
            <w:szCs w:val="18"/>
          </w:rPr>
          <w:delText xml:space="preserve">en virtud al pago de la correspondiente prima adicional, </w:delText>
        </w:r>
      </w:del>
      <w:r>
        <w:rPr>
          <w:rFonts w:cs="Trebuchet MS" w:ascii="Trebuchet MS" w:hAnsi="Trebuchet MS"/>
          <w:sz w:val="18"/>
          <w:szCs w:val="18"/>
        </w:rPr>
        <w:t xml:space="preserve">queda convenido y/o estipulado que se </w:t>
      </w:r>
      <w:del w:id="21" w:author="Blanca Yola Iris Rivera Coronel" w:date="2017-12-15T18:21:00Z">
        <w:r>
          <w:rPr>
            <w:rFonts w:cs="Trebuchet MS" w:ascii="Trebuchet MS" w:hAnsi="Trebuchet MS"/>
            <w:sz w:val="18"/>
            <w:szCs w:val="18"/>
          </w:rPr>
          <w:delText>extiende a</w:delText>
        </w:r>
      </w:del>
      <w:del w:id="22" w:author="Blanca Yola Iris Rivera Coronel" w:date="2017-12-15T18:22:00Z">
        <w:r>
          <w:rPr>
            <w:rFonts w:cs="Trebuchet MS" w:ascii="Trebuchet MS" w:hAnsi="Trebuchet MS"/>
            <w:sz w:val="18"/>
            <w:szCs w:val="18"/>
          </w:rPr>
          <w:delText xml:space="preserve"> </w:delText>
        </w:r>
      </w:del>
      <w:r>
        <w:rPr>
          <w:rFonts w:cs="Trebuchet MS" w:ascii="Trebuchet MS" w:hAnsi="Trebuchet MS"/>
          <w:sz w:val="18"/>
          <w:szCs w:val="18"/>
        </w:rPr>
        <w:t>cubr</w:t>
      </w:r>
      <w:ins w:id="23" w:author="Blanca Yola Iris Rivera Coronel" w:date="2017-12-15T18:21:00Z">
        <w:r>
          <w:rPr>
            <w:rFonts w:cs="Trebuchet MS" w:ascii="Trebuchet MS" w:hAnsi="Trebuchet MS"/>
            <w:sz w:val="18"/>
            <w:szCs w:val="18"/>
          </w:rPr>
          <w:t>e</w:t>
        </w:r>
      </w:ins>
      <w:del w:id="24" w:author="Blanca Yola Iris Rivera Coronel" w:date="2017-12-15T18:21:00Z">
        <w:r>
          <w:rPr>
            <w:rFonts w:cs="Trebuchet MS" w:ascii="Trebuchet MS" w:hAnsi="Trebuchet MS"/>
            <w:sz w:val="18"/>
            <w:szCs w:val="18"/>
          </w:rPr>
          <w:delText>ir</w:delText>
        </w:r>
      </w:del>
      <w:r>
        <w:rPr>
          <w:rFonts w:cs="Trebuchet MS" w:ascii="Trebuchet MS" w:hAnsi="Trebuchet MS"/>
          <w:sz w:val="18"/>
          <w:szCs w:val="18"/>
        </w:rPr>
        <w:t xml:space="preserve"> las pérdidas o daños como consecuencia de Robo al contenido, cuando las puertas, ventanas, tragaluces o similares hayan sido dejadas abiertas involuntariamente o por descuido de los propios empleados o dependientes del asegurado, hasta el valor máximo estipulado en las Condiciones Particulares de la póliza principal.</w:t>
      </w:r>
    </w:p>
    <w:p>
      <w:pPr>
        <w:pStyle w:val="Normal"/>
        <w:jc w:val="both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</w:r>
    </w:p>
    <w:p>
      <w:pPr>
        <w:pStyle w:val="Normal"/>
        <w:jc w:val="both"/>
        <w:rPr>
          <w:rFonts w:ascii="Trebuchet MS" w:hAnsi="Trebuchet MS" w:cs="Trebuchet MS"/>
          <w:sz w:val="18"/>
          <w:szCs w:val="18"/>
          <w:del w:id="26" w:author="Blanca Yola Iris Rivera Coronel" w:date="2017-11-24T21:17:00Z"/>
        </w:rPr>
      </w:pPr>
      <w:del w:id="25" w:author="Blanca Yola Iris Rivera Coronel" w:date="2017-11-24T21:17:00Z">
        <w:r>
          <w:rPr>
            <w:rFonts w:cs="Trebuchet MS" w:ascii="Trebuchet MS" w:hAnsi="Trebuchet MS"/>
            <w:sz w:val="18"/>
            <w:szCs w:val="18"/>
          </w:rPr>
          <w:delText>Queda entendido y/o convenido que, con excepción de las condiciones modificadas por la presente Clausula, las demás condiciones impresas en la póliza, serán igualmente aplicables a pérdidas o daños por los riesgos bajo esta Clausula.</w:delText>
        </w:r>
      </w:del>
    </w:p>
    <w:p>
      <w:pPr>
        <w:pStyle w:val="Normal"/>
        <w:jc w:val="both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</w:r>
    </w:p>
    <w:p>
      <w:pPr>
        <w:pStyle w:val="Normal"/>
        <w:jc w:val="both"/>
        <w:rPr/>
      </w:pPr>
      <w:r>
        <w:rPr>
          <w:rFonts w:cs="Trebuchet MS" w:ascii="Trebuchet MS" w:hAnsi="Trebuchet MS"/>
          <w:sz w:val="18"/>
          <w:szCs w:val="18"/>
        </w:rPr>
        <w:t xml:space="preserve">Todos los demás términos y/o condiciones, a excepción de lo expresamente variado por </w:t>
      </w:r>
      <w:ins w:id="27" w:author="Blanca Yola Iris Rivera Coronel" w:date="2017-11-24T21:17:00Z">
        <w:r>
          <w:rPr>
            <w:rFonts w:cs="Trebuchet MS" w:ascii="Trebuchet MS" w:hAnsi="Trebuchet MS"/>
            <w:sz w:val="18"/>
            <w:szCs w:val="18"/>
          </w:rPr>
          <w:t>la</w:t>
        </w:r>
      </w:ins>
      <w:del w:id="28" w:author="Blanca Yola Iris Rivera Coronel" w:date="2017-11-24T21:17:00Z">
        <w:r>
          <w:rPr>
            <w:rFonts w:cs="Trebuchet MS" w:ascii="Trebuchet MS" w:hAnsi="Trebuchet MS"/>
            <w:sz w:val="18"/>
            <w:szCs w:val="18"/>
          </w:rPr>
          <w:delText>el</w:delText>
        </w:r>
      </w:del>
      <w:r>
        <w:rPr>
          <w:rFonts w:cs="Trebuchet MS" w:ascii="Trebuchet MS" w:hAnsi="Trebuchet MS"/>
          <w:sz w:val="18"/>
          <w:szCs w:val="18"/>
        </w:rPr>
        <w:t xml:space="preserve"> presente </w:t>
      </w:r>
      <w:ins w:id="29" w:author="Blanca Yola Iris Rivera Coronel" w:date="2017-11-24T21:17:00Z">
        <w:r>
          <w:rPr>
            <w:rFonts w:cs="Trebuchet MS" w:ascii="Trebuchet MS" w:hAnsi="Trebuchet MS"/>
            <w:sz w:val="18"/>
            <w:szCs w:val="18"/>
          </w:rPr>
          <w:t>cláusula</w:t>
        </w:r>
      </w:ins>
      <w:del w:id="30" w:author="Blanca Yola Iris Rivera Coronel" w:date="2017-11-24T21:17:00Z">
        <w:r>
          <w:rPr>
            <w:rFonts w:cs="Trebuchet MS" w:ascii="Trebuchet MS" w:hAnsi="Trebuchet MS"/>
            <w:sz w:val="18"/>
            <w:szCs w:val="18"/>
          </w:rPr>
          <w:delText>anexo</w:delText>
        </w:r>
      </w:del>
      <w:r>
        <w:rPr>
          <w:rFonts w:cs="Trebuchet MS" w:ascii="Trebuchet MS" w:hAnsi="Trebuchet MS"/>
          <w:sz w:val="18"/>
          <w:szCs w:val="18"/>
        </w:rPr>
        <w:t>, que forma parte integrante de la póliza original, quedan en todo su vigor.</w:t>
      </w:r>
    </w:p>
    <w:p>
      <w:pPr>
        <w:pStyle w:val="Normal"/>
        <w:jc w:val="both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</w:r>
    </w:p>
    <w:p>
      <w:pPr>
        <w:pStyle w:val="Textoindependiente2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</w:r>
    </w:p>
    <w:p>
      <w:pPr>
        <w:pStyle w:val="Textoindependiente2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  <w:t>“</w:t>
      </w:r>
      <w:r>
        <w:rPr>
          <w:rFonts w:cs="Trebuchet MS" w:ascii="Trebuchet MS" w:hAnsi="Trebuchet MS"/>
          <w:b/>
          <w:sz w:val="18"/>
          <w:szCs w:val="18"/>
        </w:rPr>
        <w:t>NACIONAL SEGUROS PATRIMONIALES Y FIANZAS S.A.”</w:t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rPr>
          <w:rFonts w:ascii="Trebuchet MS" w:hAnsi="Trebuchet MS" w:cs="Arial"/>
          <w:b/>
          <w:b/>
          <w:sz w:val="18"/>
          <w:szCs w:val="18"/>
        </w:rPr>
      </w:pPr>
      <w:r>
        <w:rPr>
          <w:rFonts w:cs="Arial" w:ascii="Trebuchet MS" w:hAnsi="Trebuchet MS"/>
          <w:b/>
          <w:sz w:val="18"/>
          <w:szCs w:val="18"/>
        </w:rPr>
      </w:r>
    </w:p>
    <w:p>
      <w:pPr>
        <w:pStyle w:val="Normal"/>
        <w:rPr>
          <w:rFonts w:ascii="Trebuchet MS" w:hAnsi="Trebuchet MS" w:cs="Arial"/>
          <w:sz w:val="18"/>
          <w:szCs w:val="18"/>
        </w:rPr>
      </w:pPr>
      <w:r>
        <w:rPr>
          <w:rFonts w:cs="Arial" w:ascii="Trebuchet MS" w:hAnsi="Trebuchet MS"/>
          <w:sz w:val="18"/>
          <w:szCs w:val="18"/>
        </w:rPr>
      </w:r>
    </w:p>
    <w:p>
      <w:pPr>
        <w:pStyle w:val="Normal"/>
        <w:rPr>
          <w:rFonts w:ascii="Trebuchet MS" w:hAnsi="Trebuchet MS" w:cs="Arial"/>
          <w:sz w:val="18"/>
          <w:szCs w:val="18"/>
        </w:rPr>
      </w:pPr>
      <w:r>
        <w:rPr>
          <w:rFonts w:cs="Arial" w:ascii="Trebuchet MS" w:hAnsi="Trebuchet MS"/>
          <w:sz w:val="18"/>
          <w:szCs w:val="18"/>
        </w:rPr>
      </w:r>
    </w:p>
    <w:p>
      <w:pPr>
        <w:pStyle w:val="Normal"/>
        <w:rPr>
          <w:rFonts w:ascii="Trebuchet MS" w:hAnsi="Trebuchet MS" w:cs="Arial"/>
          <w:sz w:val="18"/>
          <w:szCs w:val="18"/>
        </w:rPr>
      </w:pPr>
      <w:r>
        <w:rPr>
          <w:rFonts w:cs="Arial" w:ascii="Trebuchet MS" w:hAnsi="Trebuchet MS"/>
          <w:sz w:val="18"/>
          <w:szCs w:val="18"/>
        </w:rPr>
        <w:t>|</w:t>
      </w:r>
    </w:p>
    <w:sectPr>
      <w:headerReference w:type="default" r:id="rId2"/>
      <w:type w:val="nextPage"/>
      <w:pgSz w:w="11906" w:h="16838"/>
      <w:pgMar w:left="1701" w:right="1701" w:gutter="0" w:header="708" w:top="1702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Trebuchet MS"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color w:val="1F497D"/>
        <w:lang w:eastAsia="es-BO"/>
      </w:rPr>
    </w:pPr>
    <w:del w:id="31" w:author="Blanca Yola Iris Rivera Coronel" w:date="2018-02-27T08:58:00Z">
      <w:r>
        <w:rPr>
          <w:color w:val="1F497D"/>
          <w:lang w:eastAsia="es-BO"/>
        </w:rPr>
        <w:drawing>
          <wp:inline distT="0" distB="0" distL="0" distR="0">
            <wp:extent cx="1396365" cy="48577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636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del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isplayBackgroundShape/>
  <w:revisionView w:insDel="0" w:formatting="0"/>
  <w:trackRevisions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s-E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i/>
      <w:sz w:val="22"/>
      <w:szCs w:val="20"/>
      <w:u w:val="single"/>
      <w:lang w:val="es-BO"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rFonts w:ascii="Times New Roman" w:hAnsi="Times New Roman" w:eastAsia="Times New Roman" w:cs="Times New Roman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/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Times New Roman" w:hAnsi="Times New Roman" w:eastAsia="Times New Roman" w:cs="Times New Roman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b/>
    </w:rPr>
  </w:style>
  <w:style w:type="character" w:styleId="WW8Num6z1">
    <w:name w:val="WW8Num6z1"/>
    <w:qFormat/>
    <w:rPr>
      <w:b/>
      <w:i/>
    </w:rPr>
  </w:style>
  <w:style w:type="character" w:styleId="WW8Num7z0">
    <w:name w:val="WW8Num7z0"/>
    <w:qFormat/>
    <w:rPr>
      <w:b/>
    </w:rPr>
  </w:style>
  <w:style w:type="character" w:styleId="WW8Num7z1">
    <w:name w:val="WW8Num7z1"/>
    <w:qFormat/>
    <w:rPr>
      <w:b/>
      <w:i/>
    </w:rPr>
  </w:style>
  <w:style w:type="character" w:styleId="WW8Num8z1">
    <w:name w:val="WW8Num8z1"/>
    <w:qFormat/>
    <w:rPr>
      <w:b w:val="false"/>
      <w:i/>
    </w:rPr>
  </w:style>
  <w:style w:type="character" w:styleId="WW8Num8z2">
    <w:name w:val="WW8Num8z2"/>
    <w:qFormat/>
    <w:rPr/>
  </w:style>
  <w:style w:type="character" w:styleId="WW8Num9z0">
    <w:name w:val="WW8Num9z0"/>
    <w:qFormat/>
    <w:rPr>
      <w:rFonts w:ascii="Times New Roman" w:hAnsi="Times New Roman" w:eastAsia="Times New Roman" w:cs="Times New Roman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9z3">
    <w:name w:val="WW8Num9z3"/>
    <w:qFormat/>
    <w:rPr>
      <w:rFonts w:ascii="Symbol" w:hAnsi="Symbol" w:cs="Symbol"/>
    </w:rPr>
  </w:style>
  <w:style w:type="character" w:styleId="Fuentedeprrafopredeter">
    <w:name w:val="Fuente de párrafo predeter."/>
    <w:qFormat/>
    <w:rPr/>
  </w:style>
  <w:style w:type="character" w:styleId="Ttulo1Car">
    <w:name w:val="Título 1 Car"/>
    <w:qFormat/>
    <w:rPr>
      <w:b/>
      <w:i/>
      <w:sz w:val="22"/>
      <w:u w:val="single"/>
    </w:rPr>
  </w:style>
  <w:style w:type="character" w:styleId="TextocomentarioCar">
    <w:name w:val="Texto comentario Car"/>
    <w:qFormat/>
    <w:rPr>
      <w:rFonts w:ascii="Courier New" w:hAnsi="Courier New" w:cs="Courier New"/>
      <w:lang w:val="es-E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widowControl w:val="false"/>
      <w:jc w:val="center"/>
    </w:pPr>
    <w:rPr>
      <w:b/>
      <w:szCs w:val="20"/>
      <w:u w:val="single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oindependiente2">
    <w:name w:val="Texto independiente 2"/>
    <w:basedOn w:val="Normal"/>
    <w:qFormat/>
    <w:pPr>
      <w:widowControl w:val="false"/>
      <w:jc w:val="both"/>
    </w:pPr>
    <w:rPr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rrafodelista">
    <w:name w:val="Párrafo de lista"/>
    <w:basedOn w:val="Normal"/>
    <w:qFormat/>
    <w:pPr>
      <w:spacing w:before="0" w:after="0"/>
      <w:ind w:left="720" w:hanging="0"/>
      <w:contextualSpacing/>
    </w:pPr>
    <w:rPr/>
  </w:style>
  <w:style w:type="paragraph" w:styleId="Textocomentario">
    <w:name w:val="Texto comentario"/>
    <w:basedOn w:val="Normal"/>
    <w:qFormat/>
    <w:pPr>
      <w:widowControl w:val="false"/>
    </w:pPr>
    <w:rPr>
      <w:rFonts w:ascii="Courier New" w:hAnsi="Courier New" w:cs="Courier New"/>
      <w:sz w:val="20"/>
      <w:szCs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2017-12-15T18:23:00Z</dcterms:created>
  <dc:creator>acloma</dc:creator>
  <dc:description/>
  <cp:keywords/>
  <dc:language>en-US</dc:language>
  <cp:lastModifiedBy>Blanca Yola Iris Rivera Coronel</cp:lastModifiedBy>
  <cp:lastPrinted>2017-12-15T18:22:00Z</cp:lastPrinted>
  <dcterms:modified xsi:type="dcterms:W3CDTF">2018-02-27T08:58:00Z</dcterms:modified>
  <cp:revision>4</cp:revision>
  <dc:subject/>
  <dc:title>ANEXO DE DAÑOS A CAUSAS DE LA NATURALEZA</dc:title>
</cp:coreProperties>
</file>
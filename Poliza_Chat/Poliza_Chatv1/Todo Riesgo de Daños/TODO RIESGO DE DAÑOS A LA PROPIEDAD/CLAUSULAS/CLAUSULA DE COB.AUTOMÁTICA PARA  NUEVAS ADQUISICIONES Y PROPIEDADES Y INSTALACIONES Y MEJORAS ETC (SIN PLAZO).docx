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7T16:3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7T16:3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7T16:3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7T16:3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7T16:3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7T16:3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</w:rPr>
        <w:t>CLAUSULA DE COBERTURA AUTOMÁTICA PARA  NUEVAS ADQUISICIONES Y/O PROPIEDADES Y/O INSTALACIONES Y/O MEJORAS Y/O CONSTRUCCIONES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ins w:id="6" w:author="Renato Chavez Sevilla" w:date="2018-02-20T09:5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115-910101-2007 06 001 2847</w:t>
        </w:r>
      </w:ins>
      <w:del w:id="7" w:author="Renato Chavez Sevilla" w:date="2018-02-20T09:5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………………….</w:delText>
        </w:r>
      </w:del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ins w:id="8" w:author="Renato Chavez Sevilla" w:date="2018-02-20T10:0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APS</w:t>
        </w:r>
      </w:ins>
      <w:del w:id="9" w:author="Renato Chavez Sevilla" w:date="2018-02-20T10:0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 xml:space="preserve"> /SPVS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/</w:t>
      </w:r>
      <w:ins w:id="10" w:author="Renato Chavez Sevilla" w:date="2018-02-20T10:0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</w:t>
        </w:r>
      </w:ins>
      <w:del w:id="11" w:author="Renato Chavez Sevilla" w:date="2018-02-20T10:0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I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S/No</w:t>
      </w:r>
      <w:ins w:id="12" w:author="Renato Chavez Sevilla" w:date="2018-02-20T09:50:00Z">
        <w:r>
          <w:rPr>
            <w:rFonts w:cs="Calibri" w:ascii="Trebuchet MS" w:hAnsi="Trebuchet MS"/>
            <w:b/>
            <w:sz w:val="18"/>
            <w:szCs w:val="18"/>
          </w:rPr>
          <w:t xml:space="preserve">135/2018 </w:t>
        </w:r>
      </w:ins>
      <w:ins w:id="13" w:author="Renato Chavez Sevilla" w:date="2018-02-20T09:5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DE FECHA 01 DE FEBRERO DE 2018</w:t>
        </w:r>
      </w:ins>
      <w:del w:id="14" w:author="Renato Chavez Sevilla" w:date="2018-02-20T09:5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………………………………..</w:delText>
        </w:r>
      </w:del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Arial"/>
          <w:b/>
          <w:b/>
          <w:i/>
          <w:i/>
          <w:iCs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iCs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iCs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ES_tradnl"/>
        </w:rPr>
        <w:t>Art. 1.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/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 xml:space="preserve">Queda entendido y convenido que, la presente póliza </w:t>
      </w:r>
      <w:del w:id="15" w:author="Blanca Yola Iris Rivera Coronel" w:date="2017-11-27T16:33:00Z">
        <w:r>
          <w:rPr>
            <w:rFonts w:cs="Trebuchet MS" w:ascii="Trebuchet MS" w:hAnsi="Trebuchet MS"/>
            <w:spacing w:val="-2"/>
            <w:sz w:val="18"/>
            <w:szCs w:val="18"/>
            <w:lang w:val="es-ES_tradnl"/>
          </w:rPr>
          <w:delText>se extiende a</w:delText>
        </w:r>
      </w:del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 xml:space="preserve"> cubr</w:t>
      </w:r>
      <w:ins w:id="16" w:author="Blanca Yola Iris Rivera Coronel" w:date="2017-11-27T16:33:00Z">
        <w:r>
          <w:rPr>
            <w:rFonts w:cs="Trebuchet MS" w:ascii="Trebuchet MS" w:hAnsi="Trebuchet MS"/>
            <w:spacing w:val="-2"/>
            <w:sz w:val="18"/>
            <w:szCs w:val="18"/>
            <w:lang w:val="es-ES_tradnl"/>
          </w:rPr>
          <w:t>e</w:t>
        </w:r>
      </w:ins>
      <w:del w:id="17" w:author="Blanca Yola Iris Rivera Coronel" w:date="2017-11-27T16:33:00Z">
        <w:r>
          <w:rPr>
            <w:rFonts w:cs="Trebuchet MS" w:ascii="Trebuchet MS" w:hAnsi="Trebuchet MS"/>
            <w:spacing w:val="-2"/>
            <w:sz w:val="18"/>
            <w:szCs w:val="18"/>
            <w:lang w:val="es-ES_tradnl"/>
          </w:rPr>
          <w:delText>ir</w:delText>
        </w:r>
      </w:del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 xml:space="preserve"> las nuevas adquisiciones y/o propiedades y/o instalaciones y/o mejoras y/o construcciones efectuadas por el Asegurado, mediante el pago de la prima adicional respectiva, calculada sobre el valor de tales inclusiones efectuadas a las mismas tasas a prorrata por el tiempo que falte para el vencimiento de la Póliza.</w:t>
      </w:r>
    </w:p>
    <w:p>
      <w:pPr>
        <w:pStyle w:val="Normal"/>
        <w:tabs>
          <w:tab w:val="clear" w:pos="708"/>
          <w:tab w:val="right" w:pos="9916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916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  <w:t>El Asegurado se compromete a declarar a la Compañía por escrito y a más tardar dentro de los plazos establecidos en las condiciones particulares de la póliza, los mismos que comprenden a partir del día siguiente a la adquisición, instalación, mejora, construcción o recepción  del nuevo bien, el valor y la fecha de inclusión y a pagar la prima adicional correspondiente por el tiempo entre la fecha de inclusión del nuevo bien y la terminación del seguro contratado originalmente.</w:t>
      </w:r>
    </w:p>
    <w:p>
      <w:pPr>
        <w:pStyle w:val="Normal"/>
        <w:tabs>
          <w:tab w:val="clear" w:pos="708"/>
          <w:tab w:val="right" w:pos="9916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right" w:pos="9916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  <w:t>El límite de responsabilidad dela Compañía no podrá exceder en ningún caso de la suma que para esta cobertura ha sido establecida en las Condiciones Particulares de esta Póliza.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b/>
          <w:b/>
          <w:spacing w:val="-2"/>
          <w:sz w:val="18"/>
          <w:szCs w:val="18"/>
        </w:rPr>
      </w:pPr>
      <w:r>
        <w:rPr>
          <w:rFonts w:cs="Trebuchet MS" w:ascii="Trebuchet MS" w:hAnsi="Trebuchet MS"/>
          <w:b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ES_tradnl"/>
        </w:rPr>
        <w:t>Art. 2.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El presente seguro no cubre los daños cuando los mismos sean causados a o cuando sean consecuencia directa o indirecta de: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widowControl w:val="false"/>
        <w:numPr>
          <w:ilvl w:val="4"/>
          <w:numId w:val="2"/>
        </w:numPr>
        <w:tabs>
          <w:tab w:val="clear" w:pos="708"/>
          <w:tab w:val="left" w:pos="0" w:leader="none"/>
          <w:tab w:val="left" w:pos="298" w:leader="none"/>
          <w:tab w:val="left" w:pos="482" w:leader="none"/>
          <w:tab w:val="left" w:pos="960" w:leader="none"/>
          <w:tab w:val="left" w:pos="993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ind w:left="993" w:hanging="426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Cuando los bienes asegurados no son de propiedad del Asegurado y están simplemente siendo almacenados o guardados en depósito.</w:t>
      </w:r>
    </w:p>
    <w:p>
      <w:pPr>
        <w:pStyle w:val="Normal"/>
        <w:widowControl w:val="false"/>
        <w:numPr>
          <w:ilvl w:val="4"/>
          <w:numId w:val="2"/>
        </w:numPr>
        <w:tabs>
          <w:tab w:val="clear" w:pos="708"/>
          <w:tab w:val="left" w:pos="0" w:leader="none"/>
          <w:tab w:val="left" w:pos="298" w:leader="none"/>
          <w:tab w:val="left" w:pos="482" w:leader="none"/>
          <w:tab w:val="left" w:pos="960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ind w:left="960" w:hanging="360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 xml:space="preserve">Cuando las inclusiones señaladas no correspondan a las actividades y rubro del asegurado. 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Textocomentario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Todos los demás términos y condiciones de la Póliza, de la cual la presente Cláusula forma parte integrante e indivisible, se mantienen sin alteración</w:t>
      </w:r>
    </w:p>
    <w:p>
      <w:pPr>
        <w:pStyle w:val="Normal"/>
        <w:jc w:val="both"/>
        <w:rPr>
          <w:rFonts w:ascii="Trebuchet MS" w:hAnsi="Trebuchet MS" w:cs="Trebuchet MS"/>
          <w:i/>
          <w:i/>
          <w:spacing w:val="-2"/>
          <w:sz w:val="20"/>
          <w:szCs w:val="18"/>
          <w:lang w:val="es-ES_tradnl"/>
        </w:rPr>
      </w:pPr>
      <w:r>
        <w:rPr>
          <w:rFonts w:cs="Trebuchet MS" w:ascii="Trebuchet MS" w:hAnsi="Trebuchet MS"/>
          <w:i/>
          <w:spacing w:val="-2"/>
          <w:sz w:val="20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i/>
          <w:i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|</w:t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8" w:author="Blanca Yola Iris Rivera Coronel" w:date="2018-02-27T08:55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516"/>
        </w:tabs>
        <w:ind w:left="1516" w:hanging="436"/>
      </w:pPr>
      <w:rPr>
        <w:i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>
      <w:b/>
      <w:i/>
    </w:rPr>
  </w:style>
  <w:style w:type="character" w:styleId="WW8Num7z0">
    <w:name w:val="WW8Num7z0"/>
    <w:qFormat/>
    <w:rPr>
      <w:b/>
    </w:rPr>
  </w:style>
  <w:style w:type="character" w:styleId="WW8Num7z1">
    <w:name w:val="WW8Num7z1"/>
    <w:qFormat/>
    <w:rPr>
      <w:b/>
      <w:i/>
    </w:rPr>
  </w:style>
  <w:style w:type="character" w:styleId="WW8Num8z1">
    <w:name w:val="WW8Num8z1"/>
    <w:qFormat/>
    <w:rPr>
      <w:b w:val="false"/>
      <w:i/>
    </w:rPr>
  </w:style>
  <w:style w:type="character" w:styleId="WW8Num8z2">
    <w:name w:val="WW8Num8z2"/>
    <w:qFormat/>
    <w:rPr/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2017-11-27T16:34:00Z</dcterms:created>
  <dc:creator>acloma</dc:creator>
  <dc:description/>
  <cp:keywords/>
  <dc:language>en-US</dc:language>
  <cp:lastModifiedBy>Blanca Yola Iris Rivera Coronel</cp:lastModifiedBy>
  <cp:lastPrinted>2017-11-27T16:34:00Z</cp:lastPrinted>
  <dcterms:modified xsi:type="dcterms:W3CDTF">2018-02-27T08:55:00Z</dcterms:modified>
  <cp:revision>5</cp:revision>
  <dc:subject/>
  <dc:title>ANEXO DE DAÑOS A CAUSAS DE LA NATURALEZA</dc:title>
</cp:coreProperties>
</file>
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0:4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0:4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0:4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0:4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0:4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0:4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Heading1"/>
        <w:rPr/>
      </w:pPr>
      <w:r>
        <w:rPr>
          <w:rFonts w:eastAsia="Trebuchet MS;Trebuchet MS" w:cs="Trebuchet MS;Trebuchet MS" w:ascii="Trebuchet MS;Trebuchet MS" w:hAnsi="Trebuchet MS;Trebuchet MS"/>
          <w:i w:val="false"/>
          <w:sz w:val="18"/>
          <w:szCs w:val="18"/>
          <w:u w:val="none"/>
          <w:lang w:val="es-ES_tradnl"/>
        </w:rPr>
        <w:t xml:space="preserve">    </w:t>
      </w: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  <w:lang w:val="es-ES_tradnl"/>
        </w:rPr>
        <w:t xml:space="preserve">CLAUSULA DE </w:t>
      </w:r>
      <w:ins w:id="6" w:author="Blanca Yola Iris Rivera Coronel" w:date="2017-12-15T18:35:00Z">
        <w:r>
          <w:rPr>
            <w:rFonts w:cs="Trebuchet MS;Trebuchet MS" w:ascii="Trebuchet MS;Trebuchet MS" w:hAnsi="Trebuchet MS;Trebuchet MS"/>
            <w:i w:val="false"/>
            <w:sz w:val="18"/>
            <w:szCs w:val="18"/>
            <w:u w:val="none"/>
            <w:lang w:val="es-ES_tradnl"/>
          </w:rPr>
          <w:t xml:space="preserve">ACLARACION DE </w:t>
        </w:r>
      </w:ins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  <w:lang w:val="es-ES_tradnl"/>
        </w:rPr>
        <w:t>COLAPSO, DESPLOME DE TECHOS Y/O PAREDES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5-21T16:01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5-21T16:01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115-910101-2007 06 001 2876</w:t>
        </w:r>
      </w:ins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5-21T16:01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0" w:author="Renato Chavez Sevilla" w:date="2018-05-21T16:01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1" w:author="Renato Chavez Sevilla" w:date="2018-05-21T16:01:00Z">
        <w:r>
          <w:rPr>
            <w:rFonts w:cs="Trebuchet MS;Trebuchet MS" w:ascii="Trebuchet MS;Trebuchet MS" w:hAnsi="Trebuchet MS;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i/>
          <w:i/>
          <w:spacing w:val="-2"/>
          <w:sz w:val="20"/>
          <w:lang w:val="es-ES_tradnl"/>
        </w:rPr>
      </w:pPr>
      <w:r>
        <w:rPr>
          <w:i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/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 xml:space="preserve">Queda entendido y convenido que, </w:t>
      </w:r>
      <w:del w:id="12" w:author="Blanca Yola Iris Rivera Coronel" w:date="2017-12-15T18:35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  <w:delText xml:space="preserve">y previo el pago de la prima adicional correspondiente, ésta </w:delText>
        </w:r>
      </w:del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 xml:space="preserve">se </w:t>
      </w:r>
      <w:del w:id="13" w:author="Blanca Yola Iris Rivera Coronel" w:date="2017-12-15T18:35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  <w:delText>extiende a</w:delText>
        </w:r>
      </w:del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 xml:space="preserve"> cubr</w:t>
      </w:r>
      <w:ins w:id="14" w:author="Blanca Yola Iris Rivera Coronel" w:date="2017-12-15T18:36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  <w:t>e</w:t>
        </w:r>
      </w:ins>
      <w:del w:id="15" w:author="Blanca Yola Iris Rivera Coronel" w:date="2017-12-15T18:35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  <w:delText>ir</w:delText>
        </w:r>
      </w:del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 xml:space="preserve"> las pérdidas o daños causados a los bienes asegurados y hasta él limite asegurado establecido en las Condiciones Particulares, a consecuencia directa de, haya o no incendio, los daños a los objetos asegurados o en ellos contenidos a consecuencia de  colapso, o desplome de techos y/o paredes súbito e imprevisto: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1803" w:leader="none"/>
        </w:tabs>
        <w:ind w:right="3" w:hanging="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Se entenderá por colapso y/o desplome, el daño que sufra el bien Asegurado cuando el mismo sea sometido a un esfuerzo mayor al que podría resistir, en forma involuntaria y accidental, el mismo que produzca deformación a causa del efecto de las fuerzas predominantes.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Daños causados directa o indirectamente por movimientos sísmicos, terremoto, temblor, maremoto, tsunami, erupción volcánica y eventos relacionados con ellos.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Cuando la causa del daño es atribuible a error de diseño, construcción y/o montaje, no se cubren los daños directamente ocasionados a los bienes que presenten estas fallas, pero se cubren los daños a otros bienes asegurados como consecuencia de estas fallas.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Cuando el daño se presente a causa de trabajos ejecutados por el mismo Asegurado y/o terceros actuando por cuenta del Asegurado o cuando se retiran dispositivos de prevención y/o protección, que impiden el colapso del objeto asegurado.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Cuando al objeto asegurado, se le de un uso indebido y se lo someta constantemente o frecuentemente a mayores esfuerzos de aquellos para los cuales fue diseñado.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Edificaciones en lugares no autorizados o prohibidos.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Explosiones de cualquier naturaleza.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Asentamientos, micro asentamientos, hundimientos de terreno en general, deslizamientos de tierra, de nieve o hielo.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Colapso o desplome a consecuencia de la acumulación de materiales extraños como ser  agua, granizo y/o nieve, polvo o arena.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Por filtraciones de agua.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b/>
          <w:b/>
          <w:sz w:val="18"/>
          <w:szCs w:val="18"/>
        </w:rPr>
      </w:pPr>
      <w:r>
        <w:rPr>
          <w:rFonts w:cs="Arial" w:ascii="Trebuchet MS;Trebuchet MS" w:hAnsi="Trebuchet MS;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6" w:author="Carmen R. Llusco Gomez" w:date="2018-06-13T18:49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i/>
        <w:b w:val="fals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</w:rPr>
  </w:style>
  <w:style w:type="character" w:styleId="WW8Num8z1">
    <w:name w:val="WW8Num8z1"/>
    <w:qFormat/>
    <w:rPr>
      <w:b/>
      <w:i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1z1">
    <w:name w:val="WW8Num11z1"/>
    <w:qFormat/>
    <w:rPr>
      <w:b w:val="false"/>
      <w:i/>
    </w:rPr>
  </w:style>
  <w:style w:type="character" w:styleId="WW8Num12z1">
    <w:name w:val="WW8Num12z1"/>
    <w:qFormat/>
    <w:rPr>
      <w:b w:val="false"/>
      <w:i/>
    </w:rPr>
  </w:style>
  <w:style w:type="character" w:styleId="WW8Num12z2">
    <w:name w:val="WW8Num12z2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2017-12-15T18:38:00Z</dcterms:created>
  <dc:creator>acloma</dc:creator>
  <dc:description/>
  <cp:keywords/>
  <dc:language>en-US</dc:language>
  <cp:lastModifiedBy>Carmen R. Llusco Gomez</cp:lastModifiedBy>
  <cp:lastPrinted>2018-06-13T18:49:00Z</cp:lastPrinted>
  <dcterms:modified xsi:type="dcterms:W3CDTF">2018-06-13T18:49:00Z</dcterms:modified>
  <cp:revision>4</cp:revision>
  <dc:subject/>
  <dc:title>ANEXO DE DAÑOS A CAUSAS DE LA NATURALEZA</dc:title>
</cp:coreProperties>
</file>
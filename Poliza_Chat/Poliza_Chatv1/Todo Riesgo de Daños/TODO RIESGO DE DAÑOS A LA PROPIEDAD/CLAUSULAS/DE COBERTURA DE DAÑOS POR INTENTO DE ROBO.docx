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18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4T18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18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18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18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18:5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Arial"/>
          <w:b/>
          <w:b/>
          <w:i/>
          <w:i/>
          <w:sz w:val="20"/>
          <w:szCs w:val="18"/>
          <w:u w:val="single"/>
          <w:lang w:val="es-ES_tradnl"/>
        </w:rPr>
      </w:pPr>
      <w:r>
        <w:rPr>
          <w:rFonts w:cs="Arial" w:ascii="Trebuchet MS" w:hAnsi="Trebuchet MS"/>
          <w:b/>
          <w:i/>
          <w:sz w:val="20"/>
          <w:szCs w:val="18"/>
          <w:u w:val="single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ins w:id="6" w:author="Blanca Yola Iris Rivera Coronel" w:date="2017-11-24T18:50:00Z">
        <w:r>
          <w:rPr>
            <w:rFonts w:cs="Arial" w:ascii="Trebuchet MS" w:hAnsi="Trebuchet MS"/>
            <w:b/>
            <w:sz w:val="18"/>
            <w:szCs w:val="18"/>
            <w:lang w:val="es-BO"/>
          </w:rPr>
          <w:t xml:space="preserve">CLAUSULA </w:t>
        </w:r>
      </w:ins>
      <w:r>
        <w:rPr>
          <w:rFonts w:cs="Arial" w:ascii="Trebuchet MS" w:hAnsi="Trebuchet MS"/>
          <w:b/>
          <w:sz w:val="18"/>
          <w:szCs w:val="18"/>
          <w:lang w:val="es-BO"/>
        </w:rPr>
        <w:t>DE COBERTURA DE DAÑOS POR INTENTO DE ROBO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7" w:author="Renato Chavez Sevilla" w:date="2018-06-15T15:3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8" w:author="Renato Chavez Sevilla" w:date="2018-06-15T15:3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 2890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del w:id="9" w:author="Renato Chavez Sevilla" w:date="2018-06-15T15:3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10" w:author="Renato Chavez Sevilla" w:date="2018-06-15T15:3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687 De fecha 06 de Junio del 2018</w:t>
        </w:r>
      </w:ins>
    </w:p>
    <w:p>
      <w:pPr>
        <w:pStyle w:val="Normal"/>
        <w:tabs>
          <w:tab w:val="clear" w:pos="708"/>
          <w:tab w:val="left" w:pos="0" w:leader="none"/>
          <w:tab w:val="left" w:pos="720" w:leader="none"/>
        </w:tabs>
        <w:jc w:val="both"/>
        <w:rPr>
          <w:rFonts w:ascii="Trebuchet MS" w:hAnsi="Trebuchet MS" w:cs="Arial"/>
          <w:b/>
          <w:b/>
          <w:i/>
          <w:i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i/>
          <w:spacing w:val="-2"/>
          <w:sz w:val="18"/>
          <w:szCs w:val="18"/>
          <w:lang w:val="es-ES_tradnl"/>
        </w:rPr>
      </w:r>
    </w:p>
    <w:p>
      <w:pPr>
        <w:pStyle w:val="TextBody"/>
        <w:widowControl/>
        <w:rPr>
          <w:rFonts w:ascii="Trebuchet MS" w:hAnsi="Trebuchet MS" w:cs="Trebuchet MS"/>
          <w:b w:val="false"/>
          <w:b w:val="false"/>
          <w:i/>
          <w:i/>
          <w:sz w:val="18"/>
          <w:szCs w:val="18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i/>
          <w:i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Mediante la presente cláusula se acuerda y conviene que y previo al pago de la prima adicional correspondiente, ésta se extiende a cubrir las pérdidas y/o daños ocasionados a los objetos asegurados por intento de robo.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Se aclara que la cobertura aquí especificada ampara los daños a los bienes sujetos del robo y a aquellos que se encontraban circunstancialmente cerca ellos y que hayan sido dañados por el intento de robo, consumado bajo fractura en la cual se pueda evidenciar el daño por la acción violenta utilizada en el intento de robo.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Las estipulaciones de la presente Cláusula se aplicarán únicamente a los bienes cubiertos por la Póliza Principal.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Todos los demás términos y condiciones de la Póliza de la cual la presente cláusula forma parte integrante e indivisible, se mantienen sin alteración.</w:t>
      </w:r>
    </w:p>
    <w:p>
      <w:pPr>
        <w:pStyle w:val="TextBody"/>
        <w:widowControl/>
        <w:rPr>
          <w:rFonts w:ascii="Trebuchet MS" w:hAnsi="Trebuchet MS" w:cs="Trebuchet MS"/>
          <w:b w:val="false"/>
          <w:b w:val="false"/>
          <w:i/>
          <w:i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u w:val="none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20"/>
          <w:szCs w:val="18"/>
          <w:lang w:val="es-MX"/>
        </w:rPr>
      </w:pPr>
      <w:r>
        <w:rPr>
          <w:rFonts w:cs="Trebuchet MS" w:ascii="Trebuchet MS" w:hAnsi="Trebuchet MS"/>
          <w:i/>
          <w:sz w:val="20"/>
          <w:szCs w:val="18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20"/>
          <w:szCs w:val="18"/>
          <w:lang w:val="es-ES_tradnl"/>
        </w:rPr>
      </w:pPr>
      <w:r>
        <w:rPr>
          <w:rFonts w:cs="Trebuchet MS" w:ascii="Trebuchet MS" w:hAnsi="Trebuchet MS"/>
          <w:i/>
          <w:sz w:val="20"/>
          <w:szCs w:val="18"/>
          <w:lang w:val="es-ES_tradnl"/>
        </w:rPr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r>
      <w:rPr>
        <w:color w:val="1F497D"/>
        <w:lang w:eastAsia="es-BO"/>
      </w:rPr>
      <w:drawing>
        <wp:inline distT="0" distB="0" distL="0" distR="0">
          <wp:extent cx="1396365" cy="48577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" t="-60" r="-21" b="-60"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b/>
      <w:i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b/>
    </w:rPr>
  </w:style>
  <w:style w:type="character" w:styleId="WW8Num14z1">
    <w:name w:val="WW8Num14z1"/>
    <w:qFormat/>
    <w:rPr>
      <w:b/>
      <w:i/>
    </w:rPr>
  </w:style>
  <w:style w:type="character" w:styleId="WW8Num15z0">
    <w:name w:val="WW8Num15z0"/>
    <w:qFormat/>
    <w:rPr>
      <w:b/>
      <w:i/>
    </w:rPr>
  </w:style>
  <w:style w:type="character" w:styleId="WW8Num15z1">
    <w:name w:val="WW8Num15z1"/>
    <w:qFormat/>
    <w:rPr>
      <w:b w:val="false"/>
      <w:i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1">
    <w:name w:val="WW8Num17z1"/>
    <w:qFormat/>
    <w:rPr>
      <w:b w:val="false"/>
      <w:i/>
    </w:rPr>
  </w:style>
  <w:style w:type="character" w:styleId="WW8Num17z2">
    <w:name w:val="WW8Num17z2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sinformatoCar">
    <w:name w:val="Texto sin format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2017-11-24T18:50:00Z</dcterms:created>
  <dc:creator>acloma</dc:creator>
  <dc:description/>
  <cp:keywords/>
  <dc:language>en-US</dc:language>
  <cp:lastModifiedBy>Renato Chavez Sevilla</cp:lastModifiedBy>
  <cp:lastPrinted>2017-10-24T12:19:00Z</cp:lastPrinted>
  <dcterms:modified xsi:type="dcterms:W3CDTF">2018-06-15T15:35:00Z</dcterms:modified>
  <cp:revision>3</cp:revision>
  <dc:subject/>
  <dc:title>ANEXO DE DAÑOS A CAUSAS DE LA NATURALEZA</dc:title>
</cp:coreProperties>
</file>
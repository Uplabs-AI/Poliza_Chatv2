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20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del w:id="1" w:author="Blanca Yola Iris Rivera Coronel" w:date="2017-11-24T20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577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20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20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20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20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Textocomentario"/>
        <w:jc w:val="center"/>
        <w:rPr>
          <w:rFonts w:ascii="Trebuchet MS" w:hAnsi="Trebuchet MS" w:cs="Trebuchet MS"/>
          <w:b/>
          <w:b/>
          <w:iCs/>
          <w:spacing w:val="-2"/>
          <w:sz w:val="18"/>
          <w:szCs w:val="18"/>
        </w:rPr>
      </w:pPr>
      <w:r>
        <w:rPr>
          <w:rFonts w:cs="Trebuchet MS" w:ascii="Trebuchet MS" w:hAnsi="Trebuchet MS"/>
          <w:b/>
          <w:iCs/>
          <w:spacing w:val="-2"/>
          <w:sz w:val="18"/>
          <w:szCs w:val="18"/>
        </w:rPr>
        <w:t>CLAUSULA PARA CUBRIR  DISTURBIOS Y/O ASONADAS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6" w:author="Renato Chavez Sevilla" w:date="2018-05-21T16:0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7" w:author="Renato Chavez Sevilla" w:date="2018-05-21T16:0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2879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8" w:author="Renato Chavez Sevilla" w:date="2018-05-21T16:0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9" w:author="Renato Chavez Sevilla" w:date="2018-05-21T16:0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0" w:author="Renato Chavez Sevilla" w:date="2018-05-21T16:03:00Z">
        <w:r>
          <w:rPr>
            <w:rFonts w:cs="Trebuchet MS" w:ascii="Trebuchet MS" w:hAnsi="Trebuchet MS"/>
            <w:b/>
            <w:sz w:val="18"/>
            <w:szCs w:val="18"/>
          </w:rPr>
          <w:t>APS/DS/Nro. 620 Del 10 de MAYO del 2018</w:t>
        </w:r>
      </w:ins>
    </w:p>
    <w:p>
      <w:pPr>
        <w:pStyle w:val="Textocomentario"/>
        <w:rPr>
          <w:rFonts w:ascii="Times New Roman" w:hAnsi="Times New Roman" w:cs="Times New Roman"/>
          <w:b/>
          <w:b/>
          <w:i/>
          <w:i/>
          <w:iCs/>
          <w:spacing w:val="-2"/>
          <w:sz w:val="18"/>
          <w:szCs w:val="18"/>
          <w:lang w:val="es-ES_tradnl"/>
        </w:rPr>
      </w:pPr>
      <w:r>
        <w:rPr>
          <w:rFonts w:cs="Times New Roman" w:ascii="Times New Roman" w:hAnsi="Times New Roman"/>
          <w:b/>
          <w:i/>
          <w:iCs/>
          <w:spacing w:val="-2"/>
          <w:sz w:val="18"/>
          <w:szCs w:val="18"/>
          <w:lang w:val="es-ES_tradnl"/>
        </w:rPr>
      </w:r>
    </w:p>
    <w:p>
      <w:pPr>
        <w:pStyle w:val="Textocomentario"/>
        <w:rPr>
          <w:rFonts w:ascii="Times New Roman" w:hAnsi="Times New Roman" w:cs="Times New Roman"/>
          <w:i/>
          <w:i/>
          <w:iCs/>
          <w:spacing w:val="-2"/>
        </w:rPr>
      </w:pPr>
      <w:r>
        <w:rPr>
          <w:rFonts w:cs="Times New Roman" w:ascii="Times New Roman" w:hAnsi="Times New Roman"/>
          <w:i/>
          <w:iCs/>
          <w:spacing w:val="-2"/>
        </w:rPr>
      </w:r>
    </w:p>
    <w:p>
      <w:pPr>
        <w:pStyle w:val="Textocomentario"/>
        <w:jc w:val="both"/>
        <w:rPr/>
      </w:pPr>
      <w:r>
        <w:rPr>
          <w:rFonts w:cs="Trebuchet MS" w:ascii="Trebuchet MS" w:hAnsi="Trebuchet MS"/>
          <w:iCs/>
          <w:spacing w:val="-2"/>
          <w:sz w:val="18"/>
          <w:szCs w:val="18"/>
        </w:rPr>
        <w:t>Se deja constancia por medio de la presente cláusula que, la cobertura otorgada bajo la Cláusula de Motines y Huelgas, adherida a la misma, se extiende a cubrir las pérdidas o daños que sufra el interés asegurado, ocasionadas directamente por DISTURBIOS Y/O ASONADAS.</w:t>
      </w:r>
    </w:p>
    <w:p>
      <w:pPr>
        <w:pStyle w:val="Textocomentario"/>
        <w:jc w:val="both"/>
        <w:rPr>
          <w:rFonts w:ascii="Trebuchet MS" w:hAnsi="Trebuchet MS" w:cs="Trebuchet MS"/>
          <w:iCs/>
          <w:spacing w:val="-2"/>
          <w:sz w:val="18"/>
          <w:szCs w:val="18"/>
        </w:rPr>
      </w:pPr>
      <w:r>
        <w:rPr>
          <w:rFonts w:cs="Trebuchet MS" w:ascii="Trebuchet MS" w:hAnsi="Trebuchet MS"/>
          <w:iCs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440" w:leader="none"/>
        </w:tabs>
        <w:ind w:left="540" w:hanging="540"/>
        <w:jc w:val="both"/>
        <w:rPr>
          <w:rFonts w:ascii="Trebuchet MS" w:hAnsi="Trebuchet MS" w:cs="Trebuchet MS"/>
          <w:spacing w:val="0"/>
          <w:sz w:val="18"/>
          <w:szCs w:val="18"/>
          <w:lang w:val="es-ES_tradnl"/>
          <w:ins w:id="13" w:author="Blanca Yola Iris Rivera Coronel" w:date="2017-11-24T20:55:00Z"/>
        </w:rPr>
      </w:pPr>
      <w:r>
        <w:rPr>
          <w:rFonts w:cs="Trebuchet MS" w:ascii="Trebuchet MS" w:hAnsi="Trebuchet MS"/>
          <w:iCs/>
          <w:spacing w:val="-2"/>
          <w:sz w:val="18"/>
          <w:szCs w:val="18"/>
        </w:rPr>
        <w:t xml:space="preserve">A los efectos de esta extensión, se entenderá por disturbios y/o asonadas, las pérdidas o daños ocasionados a los intereses asegurados, que sean causados directamente por actos violentos de tumultos de gente que se reúnen para conseguir algún fin, por lo común político, que alteran o turban la paz y concordia, siempre que no sea un acto que llegue a constituir o fuese cometido en conexión con uno de los hechos excluidos en la Cláusula de Motines y Huelgas y las Condiciones Generales de la póliza principal, que se refieran a </w:t>
      </w:r>
      <w:ins w:id="11" w:author="Blanca Yola Iris Rivera Coronel" w:date="2017-11-24T20:55:00Z">
        <w:r>
          <w:rPr>
            <w:rFonts w:cs="Trebuchet MS" w:ascii="Trebuchet MS" w:hAnsi="Trebuchet MS"/>
            <w:sz w:val="18"/>
            <w:szCs w:val="18"/>
            <w:lang w:val="es-ES_tradnl"/>
          </w:rPr>
          <w:t>hechos</w:t>
        </w:r>
      </w:ins>
      <w:ins w:id="12" w:author="Blanca Yola Iris Rivera Coronel" w:date="2017-11-24T20:55:00Z">
        <w:r>
          <w:rPr>
            <w:rFonts w:cs="Trebuchet MS" w:ascii="Trebuchet MS" w:hAnsi="Trebuchet MS"/>
            <w:spacing w:val="-3"/>
            <w:sz w:val="18"/>
            <w:szCs w:val="18"/>
            <w:lang w:val="es-ES_tradnl"/>
          </w:rPr>
          <w:t xml:space="preserve"> producidos en conexión o con motivo de hostilidades, acciones u operaciones de guerra o invasión de enemigo extranjero (haya o no declaración o estado de guerra) o guerra interna, revolución, rebelión, insurrección, terrorismo u otros hechos y delitos contra la seguridad interior o exterior del país, aunque no sean a mano armada, o bien de la administración y gobierno de cualquier territorio o zona de estado de sitio o de suspensión de garantías o bajo el control de autoridades militares, o de acontecimientos que originen estas situaciones de hecho o de derecho o que de ellos deriven directa o indirectamente relacionados con ellos, como quiera y donde quiera que se originen.</w:t>
        </w:r>
      </w:ins>
    </w:p>
    <w:p>
      <w:pPr>
        <w:pStyle w:val="Textocomentario"/>
        <w:jc w:val="both"/>
        <w:rPr>
          <w:rFonts w:ascii="Trebuchet MS" w:hAnsi="Trebuchet MS" w:cs="Trebuchet MS"/>
          <w:iCs/>
          <w:spacing w:val="-2"/>
          <w:sz w:val="18"/>
          <w:szCs w:val="18"/>
          <w:del w:id="15" w:author="Blanca Yola Iris Rivera Coronel" w:date="2017-11-24T20:55:00Z"/>
        </w:rPr>
      </w:pPr>
      <w:del w:id="14" w:author="Blanca Yola Iris Rivera Coronel" w:date="2017-11-24T20:55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delText>guerra, invasión, acto de enemigo extranjero, hostilidades u operaciones militares (exista o no declaración de guerra), guerra civil, revolución, insurrección, rebelión, conspiración, poder militar o usurpación del poder, ley marcial o estado de sitio.</w:delText>
        </w:r>
      </w:del>
    </w:p>
    <w:p>
      <w:pPr>
        <w:pStyle w:val="Textocomentario"/>
        <w:jc w:val="both"/>
        <w:rPr>
          <w:rFonts w:ascii="Trebuchet MS" w:hAnsi="Trebuchet MS" w:cs="Trebuchet MS"/>
          <w:iCs/>
          <w:spacing w:val="-2"/>
          <w:sz w:val="18"/>
          <w:szCs w:val="18"/>
        </w:rPr>
      </w:pPr>
      <w:r>
        <w:rPr>
          <w:rFonts w:cs="Trebuchet MS" w:ascii="Trebuchet MS" w:hAnsi="Trebuchet MS"/>
          <w:iCs/>
          <w:spacing w:val="-2"/>
          <w:sz w:val="18"/>
          <w:szCs w:val="18"/>
        </w:rPr>
      </w:r>
    </w:p>
    <w:p>
      <w:pPr>
        <w:pStyle w:val="Textocomentario"/>
        <w:jc w:val="both"/>
        <w:rPr/>
      </w:pPr>
      <w:r>
        <w:rPr>
          <w:rFonts w:cs="Trebuchet MS" w:ascii="Trebuchet MS" w:hAnsi="Trebuchet MS"/>
          <w:iCs/>
          <w:spacing w:val="-2"/>
          <w:sz w:val="18"/>
          <w:szCs w:val="18"/>
        </w:rPr>
        <w:t xml:space="preserve">La Compañía </w:t>
      </w:r>
      <w:ins w:id="16" w:author="Blanca Yola Iris Rivera Coronel" w:date="2018-01-11T13:06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t xml:space="preserve">no </w:t>
        </w:r>
      </w:ins>
      <w:del w:id="17" w:author="Blanca Yola Iris Rivera Coronel" w:date="2018-01-11T13:06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delText>tampoco</w:delText>
        </w:r>
      </w:del>
      <w:del w:id="18" w:author="Blanca Yola Iris Rivera Coronel" w:date="2018-01-11T13:07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delText xml:space="preserve"> 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</w:rPr>
        <w:t>será responsable bajo esta extensión de cualquier pérdida o  daño por explosión o incendio, ni de cualquier pérdida o daño que sea de/o que tenga lugar durante cualquier tentativa de robo o hurto, causado por cualquier persona que tome parte en tales hechos o que las pérdidas o daños sean ocasionada por el mismo asegurado, sus parientes, obreros, contratista, subcontratistas, ni por cualquier otra `persona o personas que actúen por cuenta del asegurado.</w:t>
      </w:r>
    </w:p>
    <w:p>
      <w:pPr>
        <w:pStyle w:val="Textocomentario"/>
        <w:jc w:val="both"/>
        <w:rPr>
          <w:rFonts w:ascii="Trebuchet MS" w:hAnsi="Trebuchet MS" w:cs="Trebuchet MS"/>
          <w:iCs/>
          <w:spacing w:val="-2"/>
          <w:sz w:val="18"/>
          <w:szCs w:val="18"/>
        </w:rPr>
      </w:pPr>
      <w:r>
        <w:rPr>
          <w:rFonts w:cs="Trebuchet MS" w:ascii="Trebuchet MS" w:hAnsi="Trebuchet MS"/>
          <w:iCs/>
          <w:spacing w:val="-2"/>
          <w:sz w:val="18"/>
          <w:szCs w:val="18"/>
        </w:rPr>
      </w:r>
    </w:p>
    <w:p>
      <w:pPr>
        <w:pStyle w:val="Textocomentario"/>
        <w:jc w:val="both"/>
        <w:rPr/>
      </w:pPr>
      <w:r>
        <w:rPr>
          <w:rFonts w:cs="Trebuchet MS" w:ascii="Trebuchet MS" w:hAnsi="Trebuchet MS"/>
          <w:iCs/>
          <w:spacing w:val="-2"/>
          <w:sz w:val="18"/>
          <w:szCs w:val="18"/>
        </w:rPr>
        <w:t xml:space="preserve">Queda acordado y/o convenido que, con excepción de las condiciones modificadas por la presente Cláusula, todas las demás condiciones impresas en la póliza, aplicables a la póliza </w:t>
      </w:r>
      <w:ins w:id="19" w:author="Blanca Yola Iris Rivera Coronel" w:date="2017-11-24T20:56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t xml:space="preserve">Todo Riesgo </w:t>
        </w:r>
      </w:ins>
      <w:ins w:id="20" w:author="Blanca Yola Iris Rivera Coronel" w:date="2017-12-18T09:57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t xml:space="preserve">de Daños a la Propiedad </w:t>
        </w:r>
      </w:ins>
      <w:del w:id="21" w:author="Blanca Yola Iris Rivera Coronel" w:date="2017-12-18T09:58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delText xml:space="preserve">Multiriesgo 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</w:rPr>
        <w:t xml:space="preserve">y a la </w:t>
      </w:r>
      <w:ins w:id="22" w:author="Blanca Yola Iris Rivera Coronel" w:date="2017-12-18T09:58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t>c</w:t>
        </w:r>
      </w:ins>
      <w:del w:id="23" w:author="Blanca Yola Iris Rivera Coronel" w:date="2017-12-18T09:58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delText>c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</w:rPr>
        <w:t>láusula de motines y huelgas, serán igualmente aplicables a la pérdida o daños por los riesgos cubiertos bajo est</w:t>
      </w:r>
      <w:ins w:id="24" w:author="Blanca Yola Iris Rivera Coronel" w:date="2017-11-24T20:57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t>a</w:t>
        </w:r>
      </w:ins>
      <w:del w:id="25" w:author="Blanca Yola Iris Rivera Coronel" w:date="2017-11-24T20:57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delText>e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</w:rPr>
        <w:t xml:space="preserve"> </w:t>
      </w:r>
      <w:ins w:id="26" w:author="Blanca Yola Iris Rivera Coronel" w:date="2017-11-24T20:57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t>cláusula</w:t>
        </w:r>
      </w:ins>
      <w:del w:id="27" w:author="Blanca Yola Iris Rivera Coronel" w:date="2017-11-24T20:57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delText>anexo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</w:rPr>
        <w:t>.</w:t>
      </w:r>
    </w:p>
    <w:p>
      <w:pPr>
        <w:pStyle w:val="Textocomentario"/>
        <w:jc w:val="both"/>
        <w:rPr>
          <w:rFonts w:ascii="Trebuchet MS" w:hAnsi="Trebuchet MS" w:cs="Trebuchet MS"/>
          <w:iCs/>
          <w:spacing w:val="-2"/>
          <w:sz w:val="18"/>
          <w:szCs w:val="18"/>
        </w:rPr>
      </w:pPr>
      <w:r>
        <w:rPr>
          <w:rFonts w:cs="Trebuchet MS" w:ascii="Trebuchet MS" w:hAnsi="Trebuchet MS"/>
          <w:iCs/>
          <w:spacing w:val="-2"/>
          <w:sz w:val="18"/>
          <w:szCs w:val="18"/>
        </w:rPr>
      </w:r>
    </w:p>
    <w:p>
      <w:pPr>
        <w:pStyle w:val="Textocomentario"/>
        <w:jc w:val="both"/>
        <w:rPr/>
      </w:pPr>
      <w:r>
        <w:rPr>
          <w:rFonts w:cs="Trebuchet MS" w:ascii="Trebuchet MS" w:hAnsi="Trebuchet MS"/>
          <w:iCs/>
          <w:spacing w:val="-2"/>
          <w:sz w:val="18"/>
          <w:szCs w:val="18"/>
        </w:rPr>
        <w:t xml:space="preserve">Todo los demás términos y/o condiciones, a excepción de lo expresamente variado por </w:t>
      </w:r>
      <w:ins w:id="28" w:author="Blanca Yola Iris Rivera Coronel" w:date="2017-11-24T20:51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t xml:space="preserve">la </w:t>
        </w:r>
      </w:ins>
      <w:del w:id="29" w:author="Blanca Yola Iris Rivera Coronel" w:date="2017-11-24T20:51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delText>el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</w:rPr>
        <w:t xml:space="preserve"> presente </w:t>
      </w:r>
      <w:ins w:id="30" w:author="Blanca Yola Iris Rivera Coronel" w:date="2017-11-24T20:51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t>cláusula</w:t>
        </w:r>
      </w:ins>
      <w:del w:id="31" w:author="Blanca Yola Iris Rivera Coronel" w:date="2017-11-24T20:51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delText>anexo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</w:rPr>
        <w:t xml:space="preserve">, que forma parte integrante de la póliza </w:t>
      </w:r>
      <w:ins w:id="32" w:author="Blanca Yola Iris Rivera Coronel" w:date="2017-11-24T20:51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t xml:space="preserve">Todo Riesgo </w:t>
        </w:r>
      </w:ins>
      <w:ins w:id="33" w:author="Blanca Yola Iris Rivera Coronel" w:date="2017-12-18T09:58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t>de Daños a la Propiedad</w:t>
        </w:r>
      </w:ins>
      <w:del w:id="34" w:author="Blanca Yola Iris Rivera Coronel" w:date="2017-12-18T09:58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delText>Multiriesgo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</w:rPr>
        <w:t xml:space="preserve"> y de la </w:t>
      </w:r>
      <w:ins w:id="35" w:author="Blanca Yola Iris Rivera Coronel" w:date="2017-12-18T09:58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t>c</w:t>
        </w:r>
      </w:ins>
      <w:del w:id="36" w:author="Blanca Yola Iris Rivera Coronel" w:date="2017-12-18T09:58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delText>C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</w:rPr>
        <w:t xml:space="preserve">láusula de </w:t>
      </w:r>
      <w:ins w:id="37" w:author="Blanca Yola Iris Rivera Coronel" w:date="2017-12-18T09:58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t>m</w:t>
        </w:r>
      </w:ins>
      <w:del w:id="38" w:author="Blanca Yola Iris Rivera Coronel" w:date="2017-12-18T09:58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delText>M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</w:rPr>
        <w:t xml:space="preserve">otines y </w:t>
      </w:r>
      <w:ins w:id="39" w:author="Blanca Yola Iris Rivera Coronel" w:date="2017-12-18T09:58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t>h</w:t>
        </w:r>
      </w:ins>
      <w:del w:id="40" w:author="Blanca Yola Iris Rivera Coronel" w:date="2017-12-18T09:58:00Z">
        <w:r>
          <w:rPr>
            <w:rFonts w:cs="Trebuchet MS" w:ascii="Trebuchet MS" w:hAnsi="Trebuchet MS"/>
            <w:iCs/>
            <w:spacing w:val="-2"/>
            <w:sz w:val="18"/>
            <w:szCs w:val="18"/>
          </w:rPr>
          <w:delText>H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</w:rPr>
        <w:t>uelgas, quedan en todo su vigor.</w:t>
      </w:r>
    </w:p>
    <w:p>
      <w:pPr>
        <w:pStyle w:val="Normal"/>
        <w:jc w:val="both"/>
        <w:rPr>
          <w:rFonts w:ascii="Trebuchet MS" w:hAnsi="Trebuchet MS" w:cs="Trebuchet MS"/>
          <w:i/>
          <w:i/>
          <w:iCs/>
          <w:spacing w:val="-2"/>
          <w:sz w:val="20"/>
          <w:szCs w:val="18"/>
        </w:rPr>
      </w:pPr>
      <w:r>
        <w:rPr>
          <w:rFonts w:cs="Trebuchet MS" w:ascii="Trebuchet MS" w:hAnsi="Trebuchet MS"/>
          <w:i/>
          <w:iCs/>
          <w:spacing w:val="-2"/>
          <w:sz w:val="20"/>
          <w:szCs w:val="18"/>
        </w:rPr>
      </w:r>
    </w:p>
    <w:p>
      <w:pPr>
        <w:pStyle w:val="Normal"/>
        <w:jc w:val="both"/>
        <w:rPr>
          <w:i/>
          <w:i/>
          <w:sz w:val="20"/>
          <w:lang w:val="es-ES_tradnl"/>
        </w:rPr>
      </w:pPr>
      <w:r>
        <w:rPr>
          <w:i/>
          <w:sz w:val="20"/>
          <w:lang w:val="es-ES_tradnl"/>
        </w:rPr>
      </w:r>
    </w:p>
    <w:p>
      <w:pPr>
        <w:pStyle w:val="Textoindependiente2"/>
        <w:rPr>
          <w:rFonts w:ascii="Trebuchet MS" w:hAnsi="Trebuchet MS" w:cs="Trebuchet MS"/>
          <w:i/>
          <w:i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r>
      <w:rPr>
        <w:color w:val="1F497D"/>
        <w:lang w:eastAsia="es-BO"/>
      </w:rPr>
      <w:drawing>
        <wp:inline distT="0" distB="0" distL="0" distR="0">
          <wp:extent cx="1396365" cy="4857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" t="-60" r="-21" b="-60"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b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b/>
    </w:rPr>
  </w:style>
  <w:style w:type="character" w:styleId="WW8Num10z1">
    <w:name w:val="WW8Num10z1"/>
    <w:qFormat/>
    <w:rPr>
      <w:b/>
      <w:i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b/>
      <w:i/>
    </w:rPr>
  </w:style>
  <w:style w:type="character" w:styleId="WW8Num13z0">
    <w:name w:val="WW8Num13z0"/>
    <w:qFormat/>
    <w:rPr>
      <w:b/>
      <w:i/>
    </w:rPr>
  </w:style>
  <w:style w:type="character" w:styleId="WW8Num13z1">
    <w:name w:val="WW8Num13z1"/>
    <w:qFormat/>
    <w:rPr>
      <w:b w:val="false"/>
      <w:i/>
    </w:rPr>
  </w:style>
  <w:style w:type="character" w:styleId="WW8Num14z1">
    <w:name w:val="WW8Num14z1"/>
    <w:qFormat/>
    <w:rPr>
      <w:b w:val="false"/>
      <w:i/>
    </w:rPr>
  </w:style>
  <w:style w:type="character" w:styleId="WW8Num14z2">
    <w:name w:val="WW8Num14z2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2018-01-11T13:07:00Z</dcterms:created>
  <dc:creator>acloma</dc:creator>
  <dc:description/>
  <cp:keywords/>
  <dc:language>en-US</dc:language>
  <cp:lastModifiedBy>Renato Chavez Sevilla</cp:lastModifiedBy>
  <cp:lastPrinted>2018-05-21T16:03:00Z</cp:lastPrinted>
  <dcterms:modified xsi:type="dcterms:W3CDTF">2018-05-21T16:03:00Z</dcterms:modified>
  <cp:revision>3</cp:revision>
  <dc:subject/>
  <dc:title>ANEXO DE DAÑOS A CAUSAS DE LA NATURALEZA</dc:title>
</cp:coreProperties>
</file>
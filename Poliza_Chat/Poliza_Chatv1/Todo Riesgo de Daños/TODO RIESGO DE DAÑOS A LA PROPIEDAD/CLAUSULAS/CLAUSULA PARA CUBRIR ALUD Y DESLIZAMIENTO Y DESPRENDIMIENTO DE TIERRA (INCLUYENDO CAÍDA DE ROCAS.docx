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1:0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CLAUSULA PARA CUBRIR ALUD Y/O DESLIZAMIENTO Y/O DESPRENDIMIENTO DE TIERRA (INCLUYENDO CAÍDA DE ROCAS)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6" w:author="Renato Chavez Sevilla" w:date="2018-05-21T16:0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7" w:author="Renato Chavez Sevilla" w:date="2018-05-21T16:0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2880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8" w:author="Renato Chavez Sevilla" w:date="2018-05-21T16:0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9" w:author="Renato Chavez Sevilla" w:date="2018-05-21T16:0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0" w:author="Renato Chavez Sevilla" w:date="2018-05-21T16:04:00Z">
        <w:r>
          <w:rPr>
            <w:rFonts w:cs="Trebuchet MS" w:ascii="Trebuchet MS" w:hAnsi="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jc w:val="both"/>
        <w:rPr>
          <w:rFonts w:ascii="Trebuchet MS" w:hAnsi="Trebuchet MS" w:cs="Arial"/>
          <w:b/>
          <w:b/>
          <w:i/>
          <w:i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Queda entendido y convenido que, y previo el pago de la prima adicional correspondiente, ésta se extiende a cubrir las pérdidas o daños causados a los bienes asegurados y hasta él limite asegurado establecido en las Condiciones Particulares, a consecuencia directa de alud y/o deslizamiento y/o desprendimiento de tierra, incluyendo caída de rocas, que ocurran de manera súbita e imprevista, por causas naturales sin que intervenga la mano del hombre.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Si los bienes asegurados o parte de ellos fueren destruidos o dañados, la Compañía conviene en indemnizar al Asegurado el importe de los daños sufridos, sin incluir el valor de las mejoras, exigidas o no por autoridades, para dar mayor solidez al edificio o edificios afectados o por otros fines, en exceso de las reparaciones necesarias para devolver éstos mismos bienes al mismo estado en que se encontraban inmediatamente antes del siniestro.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Causas sísmicas, comúnmente denominadas como temblores o terremotos o erupciones volcánicas, a menos que se haya contratado la cláusula adicional que ampara estos riesgos.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Trabajos efectuados en el mismo bien asegurado, sea por el propietario o por quien tenga el bien asegurado.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Edificaciones en lugares no autorizados o prohibidos.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Explosiones, incendios, o por cualquier causa externa ajena al deslizamiento natural de la tierra.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Mala construcción o por falta de conservación o cuidado en los bienes asegurados.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Asentamientos, micro asentamientos.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Avalanchas de nieve y/o hielo.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1" w:author="Carmen R. Llusco Gomez" w:date="2018-10-31T11:36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</w:rPr>
  </w:style>
  <w:style w:type="character" w:styleId="WW8Num8z1">
    <w:name w:val="WW8Num8z1"/>
    <w:qFormat/>
    <w:rPr>
      <w:b/>
      <w:i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1z1">
    <w:name w:val="WW8Num11z1"/>
    <w:qFormat/>
    <w:rPr>
      <w:b w:val="false"/>
      <w:i/>
    </w:rPr>
  </w:style>
  <w:style w:type="character" w:styleId="WW8Num12z1">
    <w:name w:val="WW8Num12z1"/>
    <w:qFormat/>
    <w:rPr>
      <w:b w:val="false"/>
      <w:i/>
    </w:rPr>
  </w:style>
  <w:style w:type="character" w:styleId="WW8Num12z2">
    <w:name w:val="WW8Num12z2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2017-11-24T21:01:00Z</dcterms:created>
  <dc:creator>acloma</dc:creator>
  <dc:description/>
  <cp:keywords/>
  <dc:language>en-US</dc:language>
  <cp:lastModifiedBy>Carmen R. Llusco Gomez</cp:lastModifiedBy>
  <cp:lastPrinted>2018-10-31T11:36:00Z</cp:lastPrinted>
  <dcterms:modified xsi:type="dcterms:W3CDTF">2018-10-31T11:36:00Z</dcterms:modified>
  <cp:revision>4</cp:revision>
  <dc:subject/>
  <dc:title>ANEXO DE DAÑOS A CAUSAS DE LA NATURALEZA</dc:title>
</cp:coreProperties>
</file>
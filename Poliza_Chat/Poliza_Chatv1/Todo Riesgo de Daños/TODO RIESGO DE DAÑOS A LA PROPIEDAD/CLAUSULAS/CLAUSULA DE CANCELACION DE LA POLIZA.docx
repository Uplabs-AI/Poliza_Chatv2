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tabs>
          <w:tab w:val="clear" w:pos="708"/>
          <w:tab w:val="right" w:pos="9360" w:leader="none"/>
        </w:tabs>
        <w:suppressAutoHyphens w:val="true"/>
        <w:jc w:val="center"/>
        <w:rPr>
          <w:rFonts w:ascii="Trebuchet MS" w:hAnsi="Trebuchet MS" w:cs="Arial"/>
          <w:b/>
          <w:b/>
          <w:spacing w:val="-2"/>
          <w:sz w:val="18"/>
          <w:szCs w:val="18"/>
          <w:lang w:val="es-ES_tradnl"/>
        </w:rPr>
      </w:pPr>
      <w:r>
        <w:rPr>
          <w:rFonts w:cs="Arial" w:ascii="Trebuchet MS" w:hAnsi="Trebuchet MS"/>
          <w:b/>
          <w:spacing w:val="-2"/>
          <w:sz w:val="18"/>
          <w:szCs w:val="18"/>
          <w:lang w:val="es-ES_tradnl"/>
        </w:rPr>
      </w:r>
    </w:p>
    <w:p>
      <w:pPr>
        <w:pStyle w:val="Normal"/>
        <w:tabs>
          <w:tab w:val="clear" w:pos="708"/>
          <w:tab w:val="right" w:pos="9360" w:leader="none"/>
        </w:tabs>
        <w:suppressAutoHyphens w:val="true"/>
        <w:jc w:val="center"/>
        <w:rPr/>
      </w:pPr>
      <w:r>
        <w:rPr>
          <w:rFonts w:eastAsia="Trebuchet MS" w:cs="Trebuchet MS" w:ascii="Trebuchet MS" w:hAnsi="Trebuchet MS"/>
          <w:b/>
          <w:spacing w:val="-2"/>
          <w:sz w:val="18"/>
          <w:szCs w:val="18"/>
          <w:lang w:val="es-ES_tradnl"/>
        </w:rPr>
        <w:t xml:space="preserve">    </w:t>
      </w:r>
      <w:r>
        <w:rPr>
          <w:rFonts w:cs="Arial" w:ascii="Trebuchet MS" w:hAnsi="Trebuchet MS"/>
          <w:b/>
          <w:spacing w:val="-2"/>
          <w:sz w:val="18"/>
          <w:szCs w:val="18"/>
          <w:lang w:val="es-ES_tradnl"/>
        </w:rPr>
        <w:t>PÓLIZA DE SEGURO DE TODO RIESGO DE DAÑOS A LA PROPIEDAD</w:t>
      </w:r>
    </w:p>
    <w:p>
      <w:pPr>
        <w:pStyle w:val="Normal"/>
        <w:ind w:left="640" w:firstLine="80"/>
        <w:jc w:val="center"/>
        <w:rPr>
          <w:rFonts w:ascii="Trebuchet MS" w:hAnsi="Trebuchet MS" w:cs="Arial"/>
          <w:b/>
          <w:b/>
          <w:spacing w:val="-2"/>
          <w:sz w:val="18"/>
          <w:szCs w:val="18"/>
          <w:lang w:val="es-ES_tradnl"/>
        </w:rPr>
      </w:pPr>
      <w:r>
        <w:rPr>
          <w:rFonts w:cs="Arial" w:ascii="Trebuchet MS" w:hAnsi="Trebuchet MS"/>
          <w:b/>
          <w:spacing w:val="-2"/>
          <w:sz w:val="18"/>
          <w:szCs w:val="18"/>
          <w:lang w:val="es-ES_tradnl"/>
        </w:rPr>
        <w:t>Código Asignado 115-910101-2007 06 001</w:t>
      </w:r>
    </w:p>
    <w:p>
      <w:pPr>
        <w:pStyle w:val="Normal"/>
        <w:ind w:left="640" w:firstLine="80"/>
        <w:jc w:val="center"/>
        <w:rPr/>
      </w:pPr>
      <w:r>
        <w:rPr>
          <w:rFonts w:cs="Arial" w:ascii="Trebuchet MS" w:hAnsi="Trebuchet MS"/>
          <w:b/>
          <w:spacing w:val="-2"/>
          <w:sz w:val="18"/>
          <w:szCs w:val="18"/>
          <w:lang w:val="es-ES_tradnl"/>
        </w:rPr>
        <w:t xml:space="preserve">RESOLUCIÓN ADMINISTRATIVA /SPVS/IS/No. </w:t>
      </w:r>
      <w:ins w:id="0" w:author="Blanca Yola Iris Rivera Coronel" w:date="2017-11-27T16:32:00Z">
        <w:r>
          <w:rPr>
            <w:rFonts w:cs="Arial" w:ascii="Trebuchet MS" w:hAnsi="Trebuchet MS"/>
            <w:b/>
            <w:spacing w:val="-2"/>
            <w:sz w:val="18"/>
            <w:szCs w:val="18"/>
            <w:lang w:val="es-ES_tradnl"/>
          </w:rPr>
          <w:t>41</w:t>
        </w:r>
      </w:ins>
      <w:r>
        <w:rPr>
          <w:rFonts w:cs="Arial" w:ascii="Trebuchet MS" w:hAnsi="Trebuchet MS"/>
          <w:b/>
          <w:spacing w:val="-2"/>
          <w:sz w:val="18"/>
          <w:szCs w:val="18"/>
          <w:lang w:val="es-ES_tradnl"/>
        </w:rPr>
        <w:t>5</w:t>
      </w:r>
      <w:del w:id="1" w:author="Blanca Yola Iris Rivera Coronel" w:date="2017-11-27T16:32:00Z">
        <w:r>
          <w:rPr>
            <w:rFonts w:cs="Arial" w:ascii="Trebuchet MS" w:hAnsi="Trebuchet MS"/>
            <w:b/>
            <w:spacing w:val="-2"/>
            <w:sz w:val="18"/>
            <w:szCs w:val="18"/>
            <w:lang w:val="es-ES_tradnl"/>
          </w:rPr>
          <w:delText>77</w:delText>
        </w:r>
      </w:del>
      <w:r>
        <w:rPr>
          <w:rFonts w:cs="Arial" w:ascii="Trebuchet MS" w:hAnsi="Trebuchet MS"/>
          <w:b/>
          <w:spacing w:val="-2"/>
          <w:sz w:val="18"/>
          <w:szCs w:val="18"/>
          <w:lang w:val="es-ES_tradnl"/>
        </w:rPr>
        <w:t xml:space="preserve"> de fecha 1</w:t>
      </w:r>
      <w:ins w:id="2" w:author="Blanca Yola Iris Rivera Coronel" w:date="2017-11-27T16:32:00Z">
        <w:r>
          <w:rPr>
            <w:rFonts w:cs="Arial" w:ascii="Trebuchet MS" w:hAnsi="Trebuchet MS"/>
            <w:b/>
            <w:spacing w:val="-2"/>
            <w:sz w:val="18"/>
            <w:szCs w:val="18"/>
            <w:lang w:val="es-ES_tradnl"/>
          </w:rPr>
          <w:t>3</w:t>
        </w:r>
      </w:ins>
      <w:del w:id="3" w:author="Blanca Yola Iris Rivera Coronel" w:date="2017-11-27T16:32:00Z">
        <w:r>
          <w:rPr>
            <w:rFonts w:cs="Arial" w:ascii="Trebuchet MS" w:hAnsi="Trebuchet MS"/>
            <w:b/>
            <w:spacing w:val="-2"/>
            <w:sz w:val="18"/>
            <w:szCs w:val="18"/>
            <w:lang w:val="es-ES_tradnl"/>
          </w:rPr>
          <w:delText>8</w:delText>
        </w:r>
      </w:del>
      <w:r>
        <w:rPr>
          <w:rFonts w:cs="Arial" w:ascii="Trebuchet MS" w:hAnsi="Trebuchet MS"/>
          <w:b/>
          <w:spacing w:val="-2"/>
          <w:sz w:val="18"/>
          <w:szCs w:val="18"/>
          <w:lang w:val="es-ES_tradnl"/>
        </w:rPr>
        <w:t xml:space="preserve"> de Ju</w:t>
      </w:r>
      <w:ins w:id="4" w:author="Blanca Yola Iris Rivera Coronel" w:date="2017-11-27T16:32:00Z">
        <w:r>
          <w:rPr>
            <w:rFonts w:cs="Arial" w:ascii="Trebuchet MS" w:hAnsi="Trebuchet MS"/>
            <w:b/>
            <w:spacing w:val="-2"/>
            <w:sz w:val="18"/>
            <w:szCs w:val="18"/>
            <w:lang w:val="es-ES_tradnl"/>
          </w:rPr>
          <w:t>n</w:t>
        </w:r>
      </w:ins>
      <w:del w:id="5" w:author="Blanca Yola Iris Rivera Coronel" w:date="2017-11-27T16:32:00Z">
        <w:r>
          <w:rPr>
            <w:rFonts w:cs="Arial" w:ascii="Trebuchet MS" w:hAnsi="Trebuchet MS"/>
            <w:b/>
            <w:spacing w:val="-2"/>
            <w:sz w:val="18"/>
            <w:szCs w:val="18"/>
            <w:lang w:val="es-ES_tradnl"/>
          </w:rPr>
          <w:delText>l</w:delText>
        </w:r>
      </w:del>
      <w:r>
        <w:rPr>
          <w:rFonts w:cs="Arial" w:ascii="Trebuchet MS" w:hAnsi="Trebuchet MS"/>
          <w:b/>
          <w:spacing w:val="-2"/>
          <w:sz w:val="18"/>
          <w:szCs w:val="18"/>
          <w:lang w:val="es-ES_tradnl"/>
        </w:rPr>
        <w:t>io de 2007</w:t>
      </w:r>
    </w:p>
    <w:p>
      <w:pPr>
        <w:pStyle w:val="Normal"/>
        <w:ind w:left="640" w:firstLine="80"/>
        <w:jc w:val="center"/>
        <w:rPr>
          <w:rFonts w:ascii="Trebuchet MS" w:hAnsi="Trebuchet MS" w:cs="Arial"/>
          <w:b/>
          <w:b/>
          <w:spacing w:val="-2"/>
          <w:sz w:val="18"/>
          <w:szCs w:val="18"/>
          <w:lang w:val="es-ES_tradnl"/>
        </w:rPr>
      </w:pPr>
      <w:r>
        <w:rPr>
          <w:rFonts w:cs="Arial" w:ascii="Trebuchet MS" w:hAnsi="Trebuchet MS"/>
          <w:b/>
          <w:spacing w:val="-2"/>
          <w:sz w:val="18"/>
          <w:szCs w:val="18"/>
          <w:lang w:val="es-ES_tradnl"/>
        </w:rPr>
      </w:r>
    </w:p>
    <w:p>
      <w:pPr>
        <w:pStyle w:val="Normal"/>
        <w:rPr>
          <w:rFonts w:ascii="Trebuchet MS" w:hAnsi="Trebuchet MS" w:cs="Arial"/>
          <w:b/>
          <w:b/>
          <w:spacing w:val="-2"/>
          <w:sz w:val="18"/>
          <w:szCs w:val="18"/>
          <w:u w:val="single"/>
          <w:lang w:val="es-ES_tradnl"/>
        </w:rPr>
      </w:pPr>
      <w:r>
        <w:rPr>
          <w:rFonts w:cs="Arial" w:ascii="Trebuchet MS" w:hAnsi="Trebuchet MS"/>
          <w:b/>
          <w:spacing w:val="-2"/>
          <w:sz w:val="18"/>
          <w:szCs w:val="18"/>
          <w:u w:val="single"/>
          <w:lang w:val="es-ES_tradnl"/>
        </w:rPr>
      </w:r>
    </w:p>
    <w:p>
      <w:pPr>
        <w:pStyle w:val="Normal"/>
        <w:jc w:val="center"/>
        <w:rPr>
          <w:rFonts w:ascii="Trebuchet MS" w:hAnsi="Trebuchet MS" w:cs="Calibri"/>
          <w:b/>
          <w:b/>
          <w:sz w:val="18"/>
          <w:szCs w:val="18"/>
        </w:rPr>
      </w:pPr>
      <w:r>
        <w:rPr>
          <w:rFonts w:cs="Calibri" w:ascii="Trebuchet MS" w:hAnsi="Trebuchet MS"/>
          <w:b/>
          <w:sz w:val="18"/>
          <w:szCs w:val="18"/>
        </w:rPr>
        <w:t xml:space="preserve">CLÁUSULA DE CANCELACION DE LA POLIZA   </w:t>
      </w:r>
    </w:p>
    <w:p>
      <w:pPr>
        <w:pStyle w:val="Normal"/>
        <w:jc w:val="center"/>
        <w:rPr>
          <w:rFonts w:ascii="Trebuchet MS" w:hAnsi="Trebuchet MS" w:cs="Calibri"/>
          <w:b/>
          <w:b/>
          <w:sz w:val="18"/>
          <w:szCs w:val="18"/>
        </w:rPr>
      </w:pPr>
      <w:r>
        <w:rPr>
          <w:rFonts w:cs="Arial" w:ascii="Trebuchet MS" w:hAnsi="Trebuchet MS"/>
          <w:b/>
          <w:sz w:val="18"/>
          <w:szCs w:val="18"/>
        </w:rPr>
        <w:t>CODIGO ASIGNADO</w:t>
      </w:r>
      <w:ins w:id="6" w:author="Renato Chavez Sevilla" w:date="2018-02-20T09:48:00Z">
        <w:r>
          <w:rPr>
            <w:rFonts w:cs="Arial" w:ascii="Trebuchet MS" w:hAnsi="Trebuchet MS"/>
            <w:b/>
            <w:spacing w:val="-2"/>
            <w:sz w:val="18"/>
            <w:szCs w:val="18"/>
            <w:lang w:val="es-ES_tradnl"/>
          </w:rPr>
          <w:t>115-910101-2007 06 001 2848</w:t>
        </w:r>
      </w:ins>
      <w:del w:id="7" w:author="Renato Chavez Sevilla" w:date="2018-02-20T09:48:00Z">
        <w:r>
          <w:rPr>
            <w:rFonts w:cs="Arial" w:ascii="Trebuchet MS" w:hAnsi="Trebuchet MS"/>
            <w:b/>
            <w:sz w:val="18"/>
            <w:szCs w:val="18"/>
          </w:rPr>
          <w:delText>………………………….</w:delText>
        </w:r>
      </w:del>
    </w:p>
    <w:p>
      <w:pPr>
        <w:pStyle w:val="Normal"/>
        <w:jc w:val="center"/>
        <w:rPr>
          <w:rFonts w:ascii="Trebuchet MS" w:hAnsi="Trebuchet MS" w:cs="Calibri"/>
          <w:sz w:val="18"/>
          <w:szCs w:val="18"/>
        </w:rPr>
      </w:pPr>
      <w:r>
        <w:rPr>
          <w:rFonts w:cs="Calibri" w:ascii="Trebuchet MS" w:hAnsi="Trebuchet MS"/>
          <w:b/>
          <w:sz w:val="18"/>
          <w:szCs w:val="18"/>
        </w:rPr>
        <w:t>RESOLUCIÓN ADMINISTRATIVA APS/DS/No</w:t>
      </w:r>
      <w:del w:id="8" w:author="Renato Chavez Sevilla" w:date="2018-02-20T09:47:00Z">
        <w:r>
          <w:rPr>
            <w:rFonts w:cs="Calibri" w:ascii="Trebuchet MS" w:hAnsi="Trebuchet MS"/>
            <w:b/>
            <w:sz w:val="18"/>
            <w:szCs w:val="18"/>
          </w:rPr>
          <w:delText xml:space="preserve">………………………. </w:delText>
        </w:r>
      </w:del>
      <w:ins w:id="9" w:author="Renato Chavez Sevilla" w:date="2018-02-20T09:47:00Z">
        <w:r>
          <w:rPr>
            <w:rFonts w:cs="Calibri" w:ascii="Trebuchet MS" w:hAnsi="Trebuchet MS"/>
            <w:b/>
            <w:sz w:val="18"/>
            <w:szCs w:val="18"/>
          </w:rPr>
          <w:t xml:space="preserve">135/2018 </w:t>
        </w:r>
      </w:ins>
      <w:ins w:id="10" w:author="Renato Chavez Sevilla" w:date="2018-02-20T09:47:00Z">
        <w:r>
          <w:rPr>
            <w:rFonts w:cs="Arial" w:ascii="Trebuchet MS" w:hAnsi="Trebuchet MS"/>
            <w:b/>
            <w:spacing w:val="-2"/>
            <w:sz w:val="18"/>
            <w:szCs w:val="18"/>
            <w:lang w:val="es-ES_tradnl"/>
          </w:rPr>
          <w:t>DE FECHA 01 DE FEBRERO DE 2018</w:t>
        </w:r>
      </w:ins>
    </w:p>
    <w:p>
      <w:pPr>
        <w:pStyle w:val="Normal"/>
        <w:jc w:val="center"/>
        <w:rPr>
          <w:rFonts w:ascii="Arial" w:hAnsi="Arial" w:cs="Arial"/>
          <w:sz w:val="16"/>
          <w:szCs w:val="18"/>
        </w:rPr>
      </w:pPr>
      <w:r>
        <w:rPr>
          <w:rFonts w:cs="Arial" w:ascii="Arial" w:hAnsi="Arial"/>
          <w:sz w:val="16"/>
          <w:szCs w:val="18"/>
        </w:rPr>
      </w:r>
    </w:p>
    <w:p>
      <w:pPr>
        <w:pStyle w:val="Normal"/>
        <w:jc w:val="both"/>
        <w:rPr>
          <w:rFonts w:ascii="Trebuchet MS" w:hAnsi="Trebuchet MS" w:cs="Calibri"/>
          <w:sz w:val="18"/>
          <w:szCs w:val="18"/>
        </w:rPr>
      </w:pPr>
      <w:r>
        <w:rPr>
          <w:rFonts w:cs="Calibri" w:ascii="Trebuchet MS" w:hAnsi="Trebuchet MS"/>
          <w:sz w:val="18"/>
          <w:szCs w:val="18"/>
        </w:rPr>
      </w:r>
    </w:p>
    <w:p>
      <w:pPr>
        <w:pStyle w:val="Normal"/>
        <w:jc w:val="both"/>
        <w:rPr>
          <w:rFonts w:ascii="Trebuchet MS" w:hAnsi="Trebuchet MS" w:cs="Calibri"/>
          <w:sz w:val="18"/>
          <w:szCs w:val="18"/>
        </w:rPr>
      </w:pPr>
      <w:r>
        <w:rPr>
          <w:rFonts w:cs="Calibri" w:ascii="Trebuchet MS" w:hAnsi="Trebuchet MS"/>
          <w:sz w:val="18"/>
          <w:szCs w:val="18"/>
        </w:rPr>
        <w:t xml:space="preserve">Por medio de la presente cláusula, queda entendido y convenido que, si la Compañía ejerce la facultad de rescindir la póliza de seguros, debe notificar por escrito su decisión al asegurado en su domicilio y con antelación no menor del tiempo estipulado en las condiciones particulares de la póliza. Si la rescisión fuera por voluntad de la Compañía, éste devolverá a prorrata la parte de la prima de seguro por el tiempo no corrido, salvo que durante la vigencia del seguro objeto de la rescisión, haya pagado al asegurado, siniestros por un valor de cuando menos el ochenta y cinco por ciento (85%) del monto de la prima neta anual pactada. </w:t>
      </w:r>
    </w:p>
    <w:p>
      <w:pPr>
        <w:pStyle w:val="Normal"/>
        <w:jc w:val="both"/>
        <w:rPr>
          <w:rFonts w:ascii="Trebuchet MS" w:hAnsi="Trebuchet MS" w:cs="Calibri"/>
          <w:sz w:val="18"/>
          <w:szCs w:val="18"/>
        </w:rPr>
      </w:pPr>
      <w:r>
        <w:rPr>
          <w:rFonts w:cs="Calibri" w:ascii="Trebuchet MS" w:hAnsi="Trebuchet MS"/>
          <w:sz w:val="18"/>
          <w:szCs w:val="18"/>
        </w:rPr>
      </w:r>
    </w:p>
    <w:p>
      <w:pPr>
        <w:pStyle w:val="Normal"/>
        <w:jc w:val="both"/>
        <w:rPr>
          <w:rFonts w:ascii="Trebuchet MS" w:hAnsi="Trebuchet MS" w:cs="Calibri"/>
          <w:sz w:val="18"/>
          <w:szCs w:val="18"/>
        </w:rPr>
      </w:pPr>
      <w:r>
        <w:rPr>
          <w:rFonts w:cs="Calibri" w:ascii="Trebuchet MS" w:hAnsi="Trebuchet MS"/>
          <w:sz w:val="18"/>
          <w:szCs w:val="18"/>
        </w:rPr>
        <w:t>Si la rescisión fuera por voluntad del asegurado, la Compañía tendrá derecho a la prima por el tiempo corrido, según la tarifa de plazos cortos.</w:t>
      </w:r>
    </w:p>
    <w:p>
      <w:pPr>
        <w:pStyle w:val="Normal"/>
        <w:jc w:val="both"/>
        <w:rPr>
          <w:rFonts w:ascii="Trebuchet MS" w:hAnsi="Trebuchet MS" w:cs="Trebuchet MS"/>
          <w:sz w:val="18"/>
          <w:szCs w:val="18"/>
        </w:rPr>
      </w:pPr>
      <w:r>
        <w:rPr>
          <w:rFonts w:cs="Trebuchet MS" w:ascii="Trebuchet MS" w:hAnsi="Trebuchet MS"/>
          <w:sz w:val="18"/>
          <w:szCs w:val="18"/>
        </w:rPr>
      </w:r>
    </w:p>
    <w:p>
      <w:pPr>
        <w:pStyle w:val="Textoindependiente2"/>
        <w:rPr>
          <w:rFonts w:ascii="Trebuchet MS" w:hAnsi="Trebuchet MS" w:cs="Trebuchet MS"/>
          <w:sz w:val="18"/>
          <w:szCs w:val="18"/>
          <w:lang w:val="es-ES_tradnl"/>
        </w:rPr>
      </w:pPr>
      <w:r>
        <w:rPr>
          <w:rFonts w:cs="Trebuchet MS" w:ascii="Trebuchet MS" w:hAnsi="Trebuchet MS"/>
          <w:sz w:val="18"/>
          <w:szCs w:val="18"/>
          <w:lang w:val="es-ES_tradnl"/>
        </w:rPr>
      </w:r>
    </w:p>
    <w:p>
      <w:pPr>
        <w:pStyle w:val="Textoindependiente2"/>
        <w:rPr>
          <w:rFonts w:ascii="Trebuchet MS" w:hAnsi="Trebuchet MS" w:cs="Trebuchet MS"/>
          <w:sz w:val="18"/>
          <w:szCs w:val="18"/>
          <w:lang w:val="es-ES_tradnl"/>
        </w:rPr>
      </w:pPr>
      <w:r>
        <w:rPr>
          <w:rFonts w:cs="Trebuchet MS" w:ascii="Trebuchet MS" w:hAnsi="Trebuchet MS"/>
          <w:sz w:val="18"/>
          <w:szCs w:val="18"/>
          <w:lang w:val="es-ES_tradnl"/>
        </w:rPr>
      </w:r>
    </w:p>
    <w:p>
      <w:pPr>
        <w:pStyle w:val="Normal"/>
        <w:widowControl w:val="false"/>
        <w:jc w:val="center"/>
        <w:rPr>
          <w:rFonts w:ascii="Trebuchet MS" w:hAnsi="Trebuchet MS" w:cs="Trebuchet MS"/>
          <w:b/>
          <w:b/>
          <w:sz w:val="18"/>
          <w:szCs w:val="18"/>
        </w:rPr>
      </w:pPr>
      <w:r>
        <w:rPr>
          <w:rFonts w:cs="Trebuchet MS" w:ascii="Trebuchet MS" w:hAnsi="Trebuchet MS"/>
          <w:b/>
          <w:sz w:val="18"/>
          <w:szCs w:val="18"/>
        </w:rPr>
        <w:t>“</w:t>
      </w:r>
      <w:r>
        <w:rPr>
          <w:rFonts w:cs="Trebuchet MS" w:ascii="Trebuchet MS" w:hAnsi="Trebuchet MS"/>
          <w:b/>
          <w:sz w:val="18"/>
          <w:szCs w:val="18"/>
        </w:rPr>
        <w:t>NACIONAL SEGUROS PATRIMONIALES Y FIANZAS S.A.”</w:t>
      </w:r>
    </w:p>
    <w:p>
      <w:pPr>
        <w:pStyle w:val="Normal"/>
        <w:widowControl w:val="false"/>
        <w:jc w:val="center"/>
        <w:rPr>
          <w:rFonts w:ascii="Trebuchet MS" w:hAnsi="Trebuchet MS" w:cs="Trebuchet MS"/>
          <w:b/>
          <w:b/>
          <w:sz w:val="18"/>
          <w:szCs w:val="18"/>
        </w:rPr>
      </w:pPr>
      <w:r>
        <w:rPr>
          <w:rFonts w:cs="Trebuchet MS" w:ascii="Trebuchet MS" w:hAnsi="Trebuchet MS"/>
          <w:b/>
          <w:sz w:val="18"/>
          <w:szCs w:val="18"/>
        </w:rPr>
      </w:r>
    </w:p>
    <w:p>
      <w:pPr>
        <w:pStyle w:val="Normal"/>
        <w:widowControl w:val="false"/>
        <w:jc w:val="center"/>
        <w:rPr>
          <w:rFonts w:ascii="Trebuchet MS" w:hAnsi="Trebuchet MS" w:cs="Trebuchet MS"/>
          <w:b/>
          <w:b/>
          <w:sz w:val="18"/>
          <w:szCs w:val="18"/>
        </w:rPr>
      </w:pPr>
      <w:r>
        <w:rPr>
          <w:rFonts w:cs="Trebuchet MS" w:ascii="Trebuchet MS" w:hAnsi="Trebuchet MS"/>
          <w:b/>
          <w:sz w:val="18"/>
          <w:szCs w:val="18"/>
        </w:rPr>
      </w:r>
    </w:p>
    <w:p>
      <w:pPr>
        <w:pStyle w:val="Normal"/>
        <w:widowControl w:val="false"/>
        <w:jc w:val="center"/>
        <w:rPr>
          <w:rFonts w:ascii="Trebuchet MS" w:hAnsi="Trebuchet MS" w:cs="Trebuchet MS"/>
          <w:b/>
          <w:b/>
          <w:sz w:val="18"/>
          <w:szCs w:val="18"/>
        </w:rPr>
      </w:pPr>
      <w:r>
        <w:rPr>
          <w:rFonts w:cs="Trebuchet MS" w:ascii="Trebuchet MS" w:hAnsi="Trebuchet MS"/>
          <w:b/>
          <w:sz w:val="18"/>
          <w:szCs w:val="18"/>
        </w:rPr>
      </w:r>
    </w:p>
    <w:p>
      <w:pPr>
        <w:pStyle w:val="Normal"/>
        <w:widowControl w:val="false"/>
        <w:jc w:val="center"/>
        <w:rPr>
          <w:rFonts w:ascii="Trebuchet MS" w:hAnsi="Trebuchet MS" w:cs="Trebuchet MS"/>
          <w:b/>
          <w:b/>
          <w:sz w:val="18"/>
          <w:szCs w:val="18"/>
        </w:rPr>
      </w:pPr>
      <w:r>
        <w:rPr>
          <w:rFonts w:cs="Trebuchet MS" w:ascii="Trebuchet MS" w:hAnsi="Trebuchet MS"/>
          <w:b/>
          <w:sz w:val="18"/>
          <w:szCs w:val="18"/>
        </w:rPr>
      </w:r>
    </w:p>
    <w:p>
      <w:pPr>
        <w:pStyle w:val="Normal"/>
        <w:widowControl w:val="false"/>
        <w:jc w:val="center"/>
        <w:rPr>
          <w:rFonts w:ascii="Trebuchet MS" w:hAnsi="Trebuchet MS" w:cs="Trebuchet MS"/>
          <w:b/>
          <w:b/>
          <w:sz w:val="18"/>
          <w:szCs w:val="18"/>
        </w:rPr>
      </w:pPr>
      <w:r>
        <w:rPr>
          <w:rFonts w:cs="Trebuchet MS" w:ascii="Trebuchet MS" w:hAnsi="Trebuchet MS"/>
          <w:b/>
          <w:sz w:val="18"/>
          <w:szCs w:val="18"/>
        </w:rPr>
      </w:r>
    </w:p>
    <w:p>
      <w:pPr>
        <w:pStyle w:val="Normal"/>
        <w:rPr>
          <w:rFonts w:ascii="Trebuchet MS" w:hAnsi="Trebuchet MS" w:cs="Arial"/>
          <w:b/>
          <w:b/>
          <w:sz w:val="18"/>
          <w:szCs w:val="18"/>
        </w:rPr>
      </w:pPr>
      <w:r>
        <w:rPr>
          <w:rFonts w:cs="Arial" w:ascii="Trebuchet MS" w:hAnsi="Trebuchet MS"/>
          <w:b/>
          <w:sz w:val="18"/>
          <w:szCs w:val="18"/>
        </w:rPr>
      </w:r>
    </w:p>
    <w:p>
      <w:pPr>
        <w:pStyle w:val="Normal"/>
        <w:rPr>
          <w:rFonts w:ascii="Trebuchet MS" w:hAnsi="Trebuchet MS" w:cs="Arial"/>
          <w:sz w:val="18"/>
          <w:szCs w:val="18"/>
        </w:rPr>
      </w:pPr>
      <w:r>
        <w:rPr>
          <w:rFonts w:cs="Arial" w:ascii="Trebuchet MS" w:hAnsi="Trebuchet MS"/>
          <w:sz w:val="18"/>
          <w:szCs w:val="18"/>
        </w:rPr>
      </w:r>
    </w:p>
    <w:p>
      <w:pPr>
        <w:pStyle w:val="Normal"/>
        <w:rPr>
          <w:rFonts w:ascii="Trebuchet MS" w:hAnsi="Trebuchet MS" w:cs="Arial"/>
          <w:sz w:val="18"/>
          <w:szCs w:val="18"/>
        </w:rPr>
      </w:pPr>
      <w:r>
        <w:rPr>
          <w:rFonts w:cs="Arial" w:ascii="Trebuchet MS" w:hAnsi="Trebuchet MS"/>
          <w:sz w:val="18"/>
          <w:szCs w:val="18"/>
        </w:rPr>
      </w:r>
    </w:p>
    <w:p>
      <w:pPr>
        <w:pStyle w:val="Normal"/>
        <w:rPr>
          <w:rFonts w:ascii="Trebuchet MS" w:hAnsi="Trebuchet MS" w:cs="Arial"/>
          <w:sz w:val="18"/>
          <w:szCs w:val="18"/>
        </w:rPr>
      </w:pPr>
      <w:r>
        <w:rPr>
          <w:rFonts w:cs="Arial" w:ascii="Trebuchet MS" w:hAnsi="Trebuchet MS"/>
          <w:sz w:val="18"/>
          <w:szCs w:val="18"/>
        </w:rPr>
        <w:t>|</w:t>
      </w:r>
    </w:p>
    <w:sectPr>
      <w:headerReference w:type="default" r:id="rId2"/>
      <w:type w:val="nextPage"/>
      <w:pgSz w:w="11906" w:h="16838"/>
      <w:pgMar w:left="1701" w:right="1701" w:gutter="0" w:header="708" w:top="1702"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rebuchet MS">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1F497D"/>
        <w:lang w:eastAsia="es-BO"/>
      </w:rPr>
    </w:pPr>
    <w:del w:id="11" w:author="Blanca Yola Iris Rivera Coronel" w:date="2018-02-27T08:49:00Z">
      <w:r>
        <w:rPr>
          <w:color w:val="1F497D"/>
          <w:lang w:eastAsia="es-BO"/>
        </w:rPr>
        <w:drawing>
          <wp:inline distT="0" distB="0" distL="0" distR="0">
            <wp:extent cx="1396365" cy="4857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396365" cy="485775"/>
                    </a:xfrm>
                    <a:prstGeom prst="rect">
                      <a:avLst/>
                    </a:prstGeom>
                  </pic:spPr>
                </pic:pic>
              </a:graphicData>
            </a:graphic>
          </wp:inline>
        </w:drawing>
      </w:r>
    </w:del>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revisionView w:insDel="0" w:formatting="0"/>
  <w:trackRevisions/>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jc w:val="center"/>
      <w:outlineLvl w:val="0"/>
    </w:pPr>
    <w:rPr>
      <w:b/>
      <w:i/>
      <w:sz w:val="22"/>
      <w:szCs w:val="20"/>
      <w:u w:val="single"/>
      <w:lang w:val="es-BO"/>
    </w:rPr>
  </w:style>
  <w:style w:type="character" w:styleId="WW8Num1z0">
    <w:name w:val="WW8Num1z0"/>
    <w:qFormat/>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b/>
    </w:rPr>
  </w:style>
  <w:style w:type="character" w:styleId="WW8Num6z1">
    <w:name w:val="WW8Num6z1"/>
    <w:qFormat/>
    <w:rPr>
      <w:b/>
      <w:i/>
    </w:rPr>
  </w:style>
  <w:style w:type="character" w:styleId="WW8Num7z0">
    <w:name w:val="WW8Num7z0"/>
    <w:qFormat/>
    <w:rPr>
      <w:b/>
    </w:rPr>
  </w:style>
  <w:style w:type="character" w:styleId="WW8Num7z1">
    <w:name w:val="WW8Num7z1"/>
    <w:qFormat/>
    <w:rPr>
      <w:b/>
      <w:i/>
    </w:rPr>
  </w:style>
  <w:style w:type="character" w:styleId="WW8Num8z1">
    <w:name w:val="WW8Num8z1"/>
    <w:qFormat/>
    <w:rPr>
      <w:b w:val="false"/>
      <w:i/>
    </w:rPr>
  </w:style>
  <w:style w:type="character" w:styleId="WW8Num8z2">
    <w:name w:val="WW8Num8z2"/>
    <w:qFormat/>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Fuentedeprrafopredeter">
    <w:name w:val="Fuente de párrafo predeter."/>
    <w:qFormat/>
    <w:rPr/>
  </w:style>
  <w:style w:type="character" w:styleId="Ttulo1Car">
    <w:name w:val="Título 1 Car"/>
    <w:qFormat/>
    <w:rPr>
      <w:b/>
      <w:i/>
      <w:sz w:val="22"/>
      <w:u w:val="single"/>
    </w:rPr>
  </w:style>
  <w:style w:type="character" w:styleId="TextocomentarioCar">
    <w:name w:val="Texto comentario Car"/>
    <w:qFormat/>
    <w:rPr>
      <w:rFonts w:ascii="Courier New" w:hAnsi="Courier New" w:cs="Courier New"/>
      <w:lang w:val="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jc w:val="center"/>
    </w:pPr>
    <w:rPr>
      <w:b/>
      <w:szCs w:val="20"/>
      <w:u w:val="singl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oindependiente2">
    <w:name w:val="Texto independiente 2"/>
    <w:basedOn w:val="Normal"/>
    <w:qFormat/>
    <w:pPr>
      <w:widowControl w:val="false"/>
      <w:jc w:val="both"/>
    </w:pPr>
    <w:rPr>
      <w:szCs w:val="20"/>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tyle>
  <w:style w:type="paragraph" w:styleId="Footer">
    <w:name w:val="Footer"/>
    <w:basedOn w:val="Normal"/>
    <w:pPr>
      <w:tabs>
        <w:tab w:val="clear" w:pos="708"/>
        <w:tab w:val="center" w:pos="4252" w:leader="none"/>
        <w:tab w:val="right" w:pos="8504" w:leader="none"/>
      </w:tabs>
    </w:pPr>
    <w:rPr/>
  </w:style>
  <w:style w:type="paragraph" w:styleId="Prrafodelista">
    <w:name w:val="Párrafo de lista"/>
    <w:basedOn w:val="Normal"/>
    <w:qFormat/>
    <w:pPr>
      <w:spacing w:before="0" w:after="0"/>
      <w:ind w:left="720" w:hanging="0"/>
      <w:contextualSpacing/>
    </w:pPr>
    <w:rPr/>
  </w:style>
  <w:style w:type="paragraph" w:styleId="Textocomentario">
    <w:name w:val="Texto comentario"/>
    <w:basedOn w:val="Normal"/>
    <w:qFormat/>
    <w:pPr>
      <w:widowControl w:val="false"/>
    </w:pPr>
    <w:rPr>
      <w:rFonts w:ascii="Courier New" w:hAnsi="Courier New" w:cs="Courier New"/>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2017-11-27T16:32:00Z</dcterms:created>
  <dc:creator>acloma</dc:creator>
  <dc:description/>
  <cp:keywords/>
  <dc:language>en-US</dc:language>
  <cp:lastModifiedBy>Blanca Yola Iris Rivera Coronel</cp:lastModifiedBy>
  <cp:lastPrinted>2017-11-27T16:32:00Z</cp:lastPrinted>
  <dcterms:modified xsi:type="dcterms:W3CDTF">2018-02-27T08:49:00Z</dcterms:modified>
  <cp:revision>4</cp:revision>
  <dc:subject/>
  <dc:title>ANEXO DE DAÑOS A CAUSAS DE LA NATURALEZA</dc:title>
</cp:coreProperties>
</file>
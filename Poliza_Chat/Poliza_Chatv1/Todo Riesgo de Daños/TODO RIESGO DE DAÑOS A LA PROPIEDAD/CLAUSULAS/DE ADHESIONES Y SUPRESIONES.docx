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/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ES_tradnl"/>
        </w:rPr>
        <w:t xml:space="preserve">    </w:t>
      </w: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PÓLIZA DE SEGURO DE TODO RIESGO DE DAÑOS A LA PROPIEDAD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Código Asignado 115-910101-2007 06 001</w:t>
      </w:r>
    </w:p>
    <w:p>
      <w:pPr>
        <w:pStyle w:val="Normal"/>
        <w:ind w:left="640" w:firstLine="80"/>
        <w:jc w:val="center"/>
        <w:rPr/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RESOLUCIÓN ADMINISTRATIVA /SPVS/IS/No. </w:t>
      </w:r>
      <w:ins w:id="0" w:author="Blanca Yola Iris Rivera Coronel" w:date="2017-11-24T18:42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415</w:t>
        </w:r>
      </w:ins>
      <w:del w:id="1" w:author="Blanca Yola Iris Rivera Coronel" w:date="2017-11-24T18:42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577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 de fecha 1</w:t>
      </w:r>
      <w:ins w:id="2" w:author="Blanca Yola Iris Rivera Coronel" w:date="2017-11-24T18:42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3</w:t>
        </w:r>
      </w:ins>
      <w:del w:id="3" w:author="Blanca Yola Iris Rivera Coronel" w:date="2017-11-24T18:42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8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 de Ju</w:t>
      </w:r>
      <w:ins w:id="4" w:author="Blanca Yola Iris Rivera Coronel" w:date="2017-11-24T18:42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n</w:t>
        </w:r>
      </w:ins>
      <w:del w:id="5" w:author="Blanca Yola Iris Rivera Coronel" w:date="2017-11-24T18:42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l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io de 2007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</w:r>
    </w:p>
    <w:p>
      <w:pPr>
        <w:pStyle w:val="Normal"/>
        <w:rPr>
          <w:rFonts w:ascii="Trebuchet MS" w:hAnsi="Trebuchet MS" w:cs="Arial"/>
          <w:b/>
          <w:b/>
          <w:spacing w:val="-2"/>
          <w:sz w:val="18"/>
          <w:szCs w:val="18"/>
          <w:u w:val="single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u w:val="single"/>
          <w:lang w:val="es-ES_tradnl"/>
        </w:rPr>
      </w:r>
    </w:p>
    <w:p>
      <w:pPr>
        <w:pStyle w:val="Normal"/>
        <w:jc w:val="center"/>
        <w:rPr>
          <w:rFonts w:ascii="Trebuchet MS" w:hAnsi="Trebuchet MS" w:cs="Arial"/>
          <w:b/>
          <w:b/>
          <w:i/>
          <w:i/>
          <w:sz w:val="20"/>
          <w:szCs w:val="18"/>
          <w:u w:val="single"/>
          <w:lang w:val="es-ES_tradnl"/>
        </w:rPr>
      </w:pPr>
      <w:r>
        <w:rPr>
          <w:rFonts w:cs="Arial" w:ascii="Trebuchet MS" w:hAnsi="Trebuchet MS"/>
          <w:b/>
          <w:i/>
          <w:sz w:val="20"/>
          <w:szCs w:val="18"/>
          <w:u w:val="single"/>
          <w:lang w:val="es-ES_tradnl"/>
        </w:rPr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ins w:id="6" w:author="Blanca Yola Iris Rivera Coronel" w:date="2017-11-24T18:42:00Z">
        <w:r>
          <w:rPr>
            <w:rFonts w:cs="Arial" w:ascii="Trebuchet MS" w:hAnsi="Trebuchet MS"/>
            <w:b/>
            <w:sz w:val="18"/>
            <w:szCs w:val="18"/>
            <w:lang w:val="es-BO"/>
          </w:rPr>
          <w:t xml:space="preserve">CLAUSULA </w:t>
        </w:r>
      </w:ins>
      <w:r>
        <w:rPr>
          <w:rFonts w:cs="Arial" w:ascii="Trebuchet MS" w:hAnsi="Trebuchet MS"/>
          <w:b/>
          <w:sz w:val="18"/>
          <w:szCs w:val="18"/>
          <w:lang w:val="es-BO"/>
        </w:rPr>
        <w:t>DE ADHESIONES Y SUPRESIONES</w:t>
      </w: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 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Código Asignado</w:t>
      </w:r>
      <w:del w:id="7" w:author="Renato Chavez Sevilla" w:date="2018-06-15T15:32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………………………..</w:delText>
        </w:r>
      </w:del>
      <w:ins w:id="8" w:author="Renato Chavez Sevilla" w:date="2018-06-15T15:32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 xml:space="preserve"> 115-910101-2007 06 001 2886</w:t>
        </w:r>
      </w:ins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RESOLUCIÓN ADMINISTRATIVA</w:t>
      </w:r>
      <w:del w:id="9" w:author="Renato Chavez Sevilla" w:date="2018-06-15T15:32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…………………………..</w:delText>
        </w:r>
      </w:del>
      <w:ins w:id="10" w:author="Renato Chavez Sevilla" w:date="2018-06-15T15:32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 xml:space="preserve"> 687 De fecha 06 de Junio del 2018</w:t>
        </w:r>
      </w:ins>
    </w:p>
    <w:p>
      <w:pPr>
        <w:pStyle w:val="Normal"/>
        <w:tabs>
          <w:tab w:val="clear" w:pos="708"/>
          <w:tab w:val="left" w:pos="0" w:leader="none"/>
          <w:tab w:val="left" w:pos="720" w:leader="none"/>
        </w:tabs>
        <w:jc w:val="both"/>
        <w:rPr>
          <w:rFonts w:ascii="Trebuchet MS" w:hAnsi="Trebuchet MS" w:cs="Arial"/>
          <w:b/>
          <w:b/>
          <w:i/>
          <w:i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i/>
          <w:spacing w:val="-2"/>
          <w:sz w:val="18"/>
          <w:szCs w:val="18"/>
          <w:lang w:val="es-ES_tradnl"/>
        </w:rPr>
      </w:r>
    </w:p>
    <w:p>
      <w:pPr>
        <w:pStyle w:val="TextBody"/>
        <w:widowControl/>
        <w:rPr>
          <w:rFonts w:ascii="Trebuchet MS" w:hAnsi="Trebuchet MS" w:cs="Trebuchet MS"/>
          <w:b w:val="false"/>
          <w:b w:val="false"/>
          <w:i/>
          <w:i/>
          <w:sz w:val="18"/>
          <w:szCs w:val="18"/>
          <w:lang w:val="es-MX"/>
        </w:rPr>
      </w:pPr>
      <w:r>
        <w:rPr>
          <w:rFonts w:cs="Trebuchet MS" w:ascii="Trebuchet MS" w:hAnsi="Trebuchet MS"/>
          <w:b w:val="false"/>
          <w:i/>
          <w:sz w:val="18"/>
          <w:szCs w:val="18"/>
          <w:lang w:val="es-MX"/>
        </w:rPr>
      </w:r>
    </w:p>
    <w:p>
      <w:pPr>
        <w:pStyle w:val="TextBody"/>
        <w:widowControl/>
        <w:jc w:val="both"/>
        <w:rPr>
          <w:rFonts w:ascii="Trebuchet MS" w:hAnsi="Trebuchet MS" w:cs="Trebuchet MS"/>
          <w:b w:val="false"/>
          <w:b w:val="false"/>
          <w:i/>
          <w:i/>
          <w:sz w:val="18"/>
          <w:szCs w:val="18"/>
          <w:u w:val="none"/>
          <w:lang w:val="es-MX"/>
        </w:rPr>
      </w:pPr>
      <w:r>
        <w:rPr>
          <w:rFonts w:cs="Trebuchet MS" w:ascii="Trebuchet MS" w:hAnsi="Trebuchet MS"/>
          <w:b w:val="false"/>
          <w:i/>
          <w:sz w:val="18"/>
          <w:szCs w:val="18"/>
          <w:u w:val="none"/>
          <w:lang w:val="es-MX"/>
        </w:rPr>
      </w:r>
    </w:p>
    <w:p>
      <w:pPr>
        <w:pStyle w:val="TextBody"/>
        <w:widowControl/>
        <w:jc w:val="both"/>
        <w:rPr>
          <w:rFonts w:ascii="Trebuchet MS" w:hAnsi="Trebuchet MS" w:cs="Trebuchet MS"/>
          <w:b w:val="false"/>
          <w:b w:val="false"/>
          <w:sz w:val="18"/>
          <w:szCs w:val="18"/>
          <w:u w:val="none"/>
          <w:lang w:val="es-MX"/>
        </w:rPr>
      </w:pPr>
      <w:r>
        <w:rPr>
          <w:rFonts w:cs="Trebuchet MS" w:ascii="Trebuchet MS" w:hAnsi="Trebuchet MS"/>
          <w:b w:val="false"/>
          <w:sz w:val="18"/>
          <w:szCs w:val="18"/>
          <w:u w:val="none"/>
          <w:lang w:val="es-MX"/>
        </w:rPr>
        <w:t>Conste por la presente cláusula y sin perjuicio de lo convenido en las condiciones Generales y Particulares que:</w:t>
      </w:r>
    </w:p>
    <w:p>
      <w:pPr>
        <w:pStyle w:val="TextBody"/>
        <w:widowControl/>
        <w:jc w:val="both"/>
        <w:rPr>
          <w:rFonts w:ascii="Trebuchet MS" w:hAnsi="Trebuchet MS" w:cs="Trebuchet MS"/>
          <w:b w:val="false"/>
          <w:b w:val="false"/>
          <w:sz w:val="18"/>
          <w:szCs w:val="18"/>
          <w:u w:val="none"/>
          <w:lang w:val="es-MX"/>
        </w:rPr>
      </w:pPr>
      <w:r>
        <w:rPr>
          <w:rFonts w:cs="Trebuchet MS" w:ascii="Trebuchet MS" w:hAnsi="Trebuchet MS"/>
          <w:b w:val="false"/>
          <w:sz w:val="18"/>
          <w:szCs w:val="18"/>
          <w:u w:val="none"/>
          <w:lang w:val="es-MX"/>
        </w:rPr>
      </w:r>
    </w:p>
    <w:p>
      <w:pPr>
        <w:pStyle w:val="TextBody"/>
        <w:widowControl/>
        <w:numPr>
          <w:ilvl w:val="0"/>
          <w:numId w:val="2"/>
        </w:numPr>
        <w:jc w:val="both"/>
        <w:rPr/>
      </w:pPr>
      <w:r>
        <w:rPr>
          <w:rFonts w:cs="Trebuchet MS" w:ascii="Trebuchet MS" w:hAnsi="Trebuchet MS"/>
          <w:b w:val="false"/>
          <w:sz w:val="18"/>
          <w:szCs w:val="18"/>
          <w:u w:val="none"/>
          <w:lang w:val="es-MX"/>
        </w:rPr>
        <w:t>El convocante durante la vigencia del seguro, podrá incorporar</w:t>
      </w:r>
      <w:del w:id="11" w:author="Blanca Yola Iris Rivera Coronel" w:date="2017-11-24T18:58:00Z">
        <w:r>
          <w:rPr>
            <w:rFonts w:cs="Trebuchet MS" w:ascii="Trebuchet MS" w:hAnsi="Trebuchet MS"/>
            <w:b w:val="false"/>
            <w:sz w:val="18"/>
            <w:szCs w:val="18"/>
            <w:u w:val="none"/>
            <w:lang w:val="es-MX"/>
          </w:rPr>
          <w:delText>a</w:delText>
        </w:r>
      </w:del>
      <w:r>
        <w:rPr>
          <w:rFonts w:cs="Trebuchet MS" w:ascii="Trebuchet MS" w:hAnsi="Trebuchet MS"/>
          <w:b w:val="false"/>
          <w:sz w:val="18"/>
          <w:szCs w:val="18"/>
          <w:u w:val="none"/>
          <w:lang w:val="es-MX"/>
        </w:rPr>
        <w:t>, dar de baja, y/o sustituir los bienes asegurados por otros de similar naturaleza, de acuerdo a sus requerimientos y conveniencia operacional, en cuyo caso se calculara la prima a prorrata por día por inclusiones o exclusiones.</w:t>
      </w:r>
    </w:p>
    <w:p>
      <w:pPr>
        <w:pStyle w:val="TextBody"/>
        <w:widowControl/>
        <w:jc w:val="both"/>
        <w:rPr>
          <w:rFonts w:ascii="Trebuchet MS" w:hAnsi="Trebuchet MS" w:cs="Trebuchet MS"/>
          <w:b w:val="false"/>
          <w:b w:val="false"/>
          <w:sz w:val="18"/>
          <w:szCs w:val="18"/>
          <w:u w:val="none"/>
          <w:lang w:val="es-MX"/>
        </w:rPr>
      </w:pPr>
      <w:r>
        <w:rPr>
          <w:rFonts w:cs="Trebuchet MS" w:ascii="Trebuchet MS" w:hAnsi="Trebuchet MS"/>
          <w:b w:val="false"/>
          <w:sz w:val="18"/>
          <w:szCs w:val="18"/>
          <w:u w:val="none"/>
          <w:lang w:val="es-MX"/>
        </w:rPr>
      </w:r>
    </w:p>
    <w:p>
      <w:pPr>
        <w:pStyle w:val="TextBody"/>
        <w:widowControl/>
        <w:numPr>
          <w:ilvl w:val="0"/>
          <w:numId w:val="2"/>
        </w:numPr>
        <w:jc w:val="both"/>
        <w:rPr>
          <w:rFonts w:ascii="Trebuchet MS" w:hAnsi="Trebuchet MS" w:cs="Trebuchet MS"/>
          <w:b w:val="false"/>
          <w:b w:val="false"/>
          <w:sz w:val="18"/>
          <w:szCs w:val="18"/>
          <w:u w:val="none"/>
          <w:lang w:val="es-MX"/>
        </w:rPr>
      </w:pPr>
      <w:r>
        <w:rPr>
          <w:rFonts w:cs="Trebuchet MS" w:ascii="Trebuchet MS" w:hAnsi="Trebuchet MS"/>
          <w:b w:val="false"/>
          <w:sz w:val="18"/>
          <w:szCs w:val="18"/>
          <w:u w:val="none"/>
          <w:lang w:val="es-MX"/>
        </w:rPr>
        <w:t>Asimismo podrá realizar modificaciones en la estructura de sus bienes, que signifiquen aumento o disminución del valor asegurado. En la inclusión, exclusión y modificación de los bienes se deberán aplicar el cálculo de la prima correspondiente a prorrata día.</w:t>
      </w:r>
    </w:p>
    <w:p>
      <w:pPr>
        <w:pStyle w:val="TextBody"/>
        <w:widowControl/>
        <w:jc w:val="both"/>
        <w:rPr>
          <w:rFonts w:ascii="Trebuchet MS" w:hAnsi="Trebuchet MS" w:cs="Trebuchet MS"/>
          <w:b w:val="false"/>
          <w:b w:val="false"/>
          <w:sz w:val="18"/>
          <w:szCs w:val="18"/>
          <w:u w:val="none"/>
          <w:lang w:val="es-MX"/>
        </w:rPr>
      </w:pPr>
      <w:r>
        <w:rPr>
          <w:rFonts w:cs="Trebuchet MS" w:ascii="Trebuchet MS" w:hAnsi="Trebuchet MS"/>
          <w:b w:val="false"/>
          <w:sz w:val="18"/>
          <w:szCs w:val="18"/>
          <w:u w:val="none"/>
          <w:lang w:val="es-MX"/>
        </w:rPr>
      </w:r>
    </w:p>
    <w:p>
      <w:pPr>
        <w:pStyle w:val="TextBody"/>
        <w:widowControl/>
        <w:jc w:val="both"/>
        <w:rPr>
          <w:rFonts w:ascii="Trebuchet MS" w:hAnsi="Trebuchet MS" w:cs="Trebuchet MS"/>
          <w:b w:val="false"/>
          <w:b w:val="false"/>
          <w:sz w:val="18"/>
          <w:szCs w:val="18"/>
          <w:u w:val="none"/>
          <w:lang w:val="es-MX"/>
        </w:rPr>
      </w:pPr>
      <w:r>
        <w:rPr>
          <w:rFonts w:cs="Trebuchet MS" w:ascii="Trebuchet MS" w:hAnsi="Trebuchet MS"/>
          <w:b w:val="false"/>
          <w:sz w:val="18"/>
          <w:szCs w:val="18"/>
          <w:u w:val="none"/>
          <w:lang w:val="es-MX"/>
        </w:rPr>
        <w:t>Todos los demás términos y condiciones de la Póliza, de la cual la presente cláusula forma parte integrante e indivisible, se mantienen sin alteración.</w:t>
      </w:r>
    </w:p>
    <w:p>
      <w:pPr>
        <w:pStyle w:val="TextBody"/>
        <w:widowControl/>
        <w:rPr>
          <w:rFonts w:ascii="Trebuchet MS" w:hAnsi="Trebuchet MS" w:cs="Trebuchet MS"/>
          <w:b w:val="false"/>
          <w:b w:val="false"/>
          <w:i/>
          <w:i/>
          <w:sz w:val="18"/>
          <w:szCs w:val="18"/>
          <w:u w:val="none"/>
          <w:lang w:val="es-MX"/>
        </w:rPr>
      </w:pPr>
      <w:r>
        <w:rPr>
          <w:rFonts w:cs="Trebuchet MS" w:ascii="Trebuchet MS" w:hAnsi="Trebuchet MS"/>
          <w:b w:val="false"/>
          <w:i/>
          <w:sz w:val="18"/>
          <w:szCs w:val="18"/>
          <w:u w:val="none"/>
          <w:lang w:val="es-MX"/>
        </w:rPr>
      </w:r>
    </w:p>
    <w:p>
      <w:pPr>
        <w:pStyle w:val="Normal"/>
        <w:jc w:val="both"/>
        <w:rPr>
          <w:rFonts w:ascii="Trebuchet MS" w:hAnsi="Trebuchet MS" w:cs="Trebuchet MS"/>
          <w:i/>
          <w:i/>
          <w:sz w:val="18"/>
          <w:szCs w:val="18"/>
          <w:lang w:val="es-MX"/>
        </w:rPr>
      </w:pPr>
      <w:r>
        <w:rPr>
          <w:rFonts w:cs="Trebuchet MS" w:ascii="Trebuchet MS" w:hAnsi="Trebuchet MS"/>
          <w:i/>
          <w:sz w:val="18"/>
          <w:szCs w:val="18"/>
          <w:lang w:val="es-MX"/>
        </w:rPr>
      </w:r>
    </w:p>
    <w:p>
      <w:pPr>
        <w:pStyle w:val="Normal"/>
        <w:jc w:val="both"/>
        <w:rPr>
          <w:rFonts w:ascii="Trebuchet MS" w:hAnsi="Trebuchet MS" w:cs="Trebuchet MS"/>
          <w:i/>
          <w:i/>
          <w:sz w:val="20"/>
          <w:szCs w:val="18"/>
          <w:lang w:val="es-MX"/>
        </w:rPr>
      </w:pPr>
      <w:r>
        <w:rPr>
          <w:rFonts w:cs="Trebuchet MS" w:ascii="Trebuchet MS" w:hAnsi="Trebuchet MS"/>
          <w:i/>
          <w:sz w:val="20"/>
          <w:szCs w:val="18"/>
          <w:lang w:val="es-MX"/>
        </w:rPr>
      </w:r>
    </w:p>
    <w:p>
      <w:pPr>
        <w:pStyle w:val="Normal"/>
        <w:jc w:val="both"/>
        <w:rPr>
          <w:i/>
          <w:i/>
          <w:sz w:val="20"/>
        </w:rPr>
      </w:pPr>
      <w:r>
        <w:rPr>
          <w:i/>
          <w:sz w:val="20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  <w:t>“</w:t>
      </w:r>
      <w:r>
        <w:rPr>
          <w:rFonts w:cs="Trebuchet MS" w:ascii="Trebuchet MS" w:hAnsi="Trebuchet MS"/>
          <w:b/>
          <w:sz w:val="18"/>
          <w:szCs w:val="18"/>
        </w:rPr>
        <w:t>NACIONAL SEGUROS PATRIMONIALES Y FIANZAS S.A.”</w:t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rPr>
          <w:rFonts w:ascii="Trebuchet MS" w:hAnsi="Trebuchet MS" w:cs="Arial"/>
          <w:b/>
          <w:b/>
          <w:sz w:val="18"/>
          <w:szCs w:val="18"/>
        </w:rPr>
      </w:pPr>
      <w:r>
        <w:rPr>
          <w:rFonts w:cs="Arial" w:ascii="Trebuchet MS" w:hAnsi="Trebuchet MS"/>
          <w:b/>
          <w:sz w:val="18"/>
          <w:szCs w:val="18"/>
        </w:rPr>
      </w:r>
    </w:p>
    <w:sectPr>
      <w:headerReference w:type="default" r:id="rId2"/>
      <w:type w:val="nextPage"/>
      <w:pgSz w:w="11906" w:h="16838"/>
      <w:pgMar w:left="1701" w:right="1701" w:gutter="0" w:header="708" w:top="1702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Trebuchet MS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color w:val="1F497D"/>
        <w:lang w:eastAsia="es-BO"/>
      </w:rPr>
    </w:pPr>
    <w:r>
      <w:rPr>
        <w:color w:val="1F497D"/>
        <w:lang w:eastAsia="es-BO"/>
      </w:rPr>
      <w:drawing>
        <wp:inline distT="0" distB="0" distL="0" distR="0">
          <wp:extent cx="1396365" cy="48577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21" t="-60" r="-21" b="-60"/>
                  <a:stretch>
                    <a:fillRect/>
                  </a:stretch>
                </pic:blipFill>
                <pic:spPr bwMode="auto">
                  <a:xfrm>
                    <a:off x="0" y="0"/>
                    <a:ext cx="1396365" cy="485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revisionView w:insDel="0" w:formatting="0"/>
  <w:trackRevisions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i/>
      <w:sz w:val="22"/>
      <w:szCs w:val="20"/>
      <w:u w:val="single"/>
      <w:lang w:val="es-BO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>
      <w:rFonts w:ascii="Times New Roman" w:hAnsi="Times New Roman" w:eastAsia="Times New Roman" w:cs="Times New Roman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/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Times New Roman" w:hAnsi="Times New Roman" w:eastAsia="Times New Roman" w:cs="Times New Roman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b/>
    </w:rPr>
  </w:style>
  <w:style w:type="character" w:styleId="WW8Num11z1">
    <w:name w:val="WW8Num11z1"/>
    <w:qFormat/>
    <w:rPr>
      <w:b/>
      <w:i/>
    </w:rPr>
  </w:style>
  <w:style w:type="character" w:styleId="WW8Num12z0">
    <w:name w:val="WW8Num12z0"/>
    <w:qFormat/>
    <w:rPr/>
  </w:style>
  <w:style w:type="character" w:styleId="WW8Num13z0">
    <w:name w:val="WW8Num13z0"/>
    <w:qFormat/>
    <w:rPr>
      <w:b/>
    </w:rPr>
  </w:style>
  <w:style w:type="character" w:styleId="WW8Num13z1">
    <w:name w:val="WW8Num13z1"/>
    <w:qFormat/>
    <w:rPr>
      <w:b/>
      <w:i/>
    </w:rPr>
  </w:style>
  <w:style w:type="character" w:styleId="WW8Num14z0">
    <w:name w:val="WW8Num14z0"/>
    <w:qFormat/>
    <w:rPr>
      <w:b/>
      <w:i/>
    </w:rPr>
  </w:style>
  <w:style w:type="character" w:styleId="WW8Num14z1">
    <w:name w:val="WW8Num14z1"/>
    <w:qFormat/>
    <w:rPr>
      <w:b w:val="false"/>
      <w:i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1">
    <w:name w:val="WW8Num16z1"/>
    <w:qFormat/>
    <w:rPr>
      <w:b w:val="false"/>
      <w:i/>
    </w:rPr>
  </w:style>
  <w:style w:type="character" w:styleId="WW8Num16z2">
    <w:name w:val="WW8Num16z2"/>
    <w:qFormat/>
    <w:rPr/>
  </w:style>
  <w:style w:type="character" w:styleId="WW8Num21z0">
    <w:name w:val="WW8Num21z0"/>
    <w:qFormat/>
    <w:rPr>
      <w:rFonts w:ascii="Times New Roman" w:hAnsi="Times New Roman" w:eastAsia="Times New Roman" w:cs="Times New Roman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1z3">
    <w:name w:val="WW8Num21z3"/>
    <w:qFormat/>
    <w:rPr>
      <w:rFonts w:ascii="Symbol" w:hAnsi="Symbol" w:cs="Symbol"/>
    </w:rPr>
  </w:style>
  <w:style w:type="character" w:styleId="Fuentedeprrafopredeter">
    <w:name w:val="Fuente de párrafo predeter."/>
    <w:qFormat/>
    <w:rPr/>
  </w:style>
  <w:style w:type="character" w:styleId="Ttulo1Car">
    <w:name w:val="Título 1 Car"/>
    <w:qFormat/>
    <w:rPr>
      <w:b/>
      <w:i/>
      <w:sz w:val="22"/>
      <w:u w:val="single"/>
    </w:rPr>
  </w:style>
  <w:style w:type="character" w:styleId="TextocomentarioCar">
    <w:name w:val="Texto comentario Car"/>
    <w:qFormat/>
    <w:rPr>
      <w:rFonts w:ascii="Courier New" w:hAnsi="Courier New" w:cs="Courier New"/>
      <w:lang w:val="es-ES"/>
    </w:rPr>
  </w:style>
  <w:style w:type="character" w:styleId="TextosinformatoCar">
    <w:name w:val="Texto sin formato Car"/>
    <w:qFormat/>
    <w:rPr>
      <w:rFonts w:ascii="Courier New" w:hAnsi="Courier New" w:cs="Courier New"/>
      <w:lang w:val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jc w:val="center"/>
    </w:pPr>
    <w:rPr>
      <w:b/>
      <w:szCs w:val="20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rrafodelista">
    <w:name w:val="Párrafo de lista"/>
    <w:basedOn w:val="Normal"/>
    <w:qFormat/>
    <w:pPr>
      <w:spacing w:before="0" w:after="0"/>
      <w:ind w:left="720" w:hanging="0"/>
      <w:contextualSpacing/>
    </w:pPr>
    <w:rPr/>
  </w:style>
  <w:style w:type="paragraph" w:styleId="Textocomentario">
    <w:name w:val="Texto comentario"/>
    <w:basedOn w:val="Normal"/>
    <w:qFormat/>
    <w:pPr>
      <w:widowControl w:val="false"/>
    </w:pPr>
    <w:rPr>
      <w:rFonts w:ascii="Courier New" w:hAnsi="Courier New" w:cs="Courier New"/>
      <w:sz w:val="20"/>
      <w:szCs w:val="20"/>
    </w:rPr>
  </w:style>
  <w:style w:type="paragraph" w:styleId="Textosinformato">
    <w:name w:val="Texto sin formato"/>
    <w:basedOn w:val="Normal"/>
    <w:qFormat/>
    <w:pPr/>
    <w:rPr>
      <w:rFonts w:ascii="Courier New" w:hAnsi="Courier New" w:cs="Courier New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2017-11-24T18:43:00Z</dcterms:created>
  <dc:creator>acloma</dc:creator>
  <dc:description/>
  <cp:keywords/>
  <dc:language>en-US</dc:language>
  <cp:lastModifiedBy>Renato Chavez Sevilla</cp:lastModifiedBy>
  <cp:lastPrinted>2017-10-24T12:11:00Z</cp:lastPrinted>
  <dcterms:modified xsi:type="dcterms:W3CDTF">2018-06-15T15:33:00Z</dcterms:modified>
  <cp:revision>4</cp:revision>
  <dc:subject/>
  <dc:title>ANEXO DE DAÑOS A CAUSAS DE LA NATURALEZA</dc:title>
</cp:coreProperties>
</file>
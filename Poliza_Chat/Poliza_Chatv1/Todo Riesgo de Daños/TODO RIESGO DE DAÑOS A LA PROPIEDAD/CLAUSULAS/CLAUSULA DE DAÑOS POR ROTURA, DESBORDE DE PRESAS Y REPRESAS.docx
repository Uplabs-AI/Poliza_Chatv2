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7T16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7T16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7T16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7T16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7T16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7T16:3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/>
      </w:pPr>
      <w:r>
        <w:rPr>
          <w:rFonts w:cs="Trebuchet MS" w:ascii="Trebuchet MS" w:hAnsi="Trebuchet MS"/>
          <w:b/>
          <w:sz w:val="18"/>
          <w:szCs w:val="18"/>
        </w:rPr>
        <w:t>CLAUSULA DE DAÑOS POR ROTURA Y/O DESBORDE DE PRESAS Y REPRESAS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ins w:id="6" w:author="Renato Chavez Sevilla" w:date="2018-02-20T09:5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115-910101-2007 06 001</w:t>
        </w:r>
      </w:ins>
      <w:ins w:id="7" w:author="Renato Chavez Sevilla" w:date="2018-02-20T09:5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2840</w:t>
        </w:r>
      </w:ins>
      <w:del w:id="8" w:author="Renato Chavez Sevilla" w:date="2018-02-20T09:5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………………….</w:delText>
        </w:r>
      </w:del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</w:t>
      </w:r>
      <w:ins w:id="9" w:author="Renato Chavez Sevilla" w:date="2018-02-20T10:0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APS</w:t>
        </w:r>
      </w:ins>
      <w:del w:id="10" w:author="Renato Chavez Sevilla" w:date="2018-02-20T10:0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/SPVS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/</w:t>
      </w:r>
      <w:ins w:id="11" w:author="Renato Chavez Sevilla" w:date="2018-02-20T10:0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</w:t>
        </w:r>
      </w:ins>
      <w:del w:id="12" w:author="Renato Chavez Sevilla" w:date="2018-02-20T10:0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I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S/No</w:t>
      </w:r>
      <w:ins w:id="13" w:author="Renato Chavez Sevilla" w:date="2018-02-20T09:53:00Z">
        <w:r>
          <w:rPr>
            <w:rFonts w:cs="Calibri" w:ascii="Trebuchet MS" w:hAnsi="Trebuchet MS"/>
            <w:b/>
            <w:sz w:val="18"/>
            <w:szCs w:val="18"/>
          </w:rPr>
          <w:t xml:space="preserve">135/2018 </w:t>
        </w:r>
      </w:ins>
      <w:ins w:id="14" w:author="Renato Chavez Sevilla" w:date="2018-02-20T09:5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DE FECHA 01 DE FEBRERO DE 2018</w:t>
        </w:r>
      </w:ins>
      <w:del w:id="15" w:author="Renato Chavez Sevilla" w:date="2018-02-20T09:5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………………………………..</w:delText>
        </w:r>
      </w:del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Arial"/>
          <w:b/>
          <w:b/>
          <w:i/>
          <w:i/>
          <w:iCs/>
          <w:spacing w:val="-2"/>
          <w:sz w:val="20"/>
          <w:szCs w:val="18"/>
          <w:lang w:val="es-ES_tradnl"/>
        </w:rPr>
      </w:pPr>
      <w:r>
        <w:rPr>
          <w:rFonts w:cs="Arial" w:ascii="Trebuchet MS" w:hAnsi="Trebuchet MS"/>
          <w:b/>
          <w:i/>
          <w:iCs/>
          <w:spacing w:val="-2"/>
          <w:sz w:val="20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iCs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sz w:val="18"/>
          <w:szCs w:val="18"/>
        </w:rPr>
        <w:t xml:space="preserve">Queda entendido y convenido que, </w:t>
      </w:r>
      <w:del w:id="16" w:author="Blanca Yola Iris Rivera Coronel" w:date="2017-11-03T14:14:00Z">
        <w:r>
          <w:rPr>
            <w:rFonts w:cs="Trebuchet MS" w:ascii="Trebuchet MS" w:hAnsi="Trebuchet MS"/>
            <w:sz w:val="18"/>
            <w:szCs w:val="18"/>
          </w:rPr>
          <w:delText xml:space="preserve">no  obstante lo establecido en las Condiciones Generales y Particulares de la Póliza Principal y previo el pago de la prima adicional correspondiente, esta </w:delText>
        </w:r>
      </w:del>
      <w:r>
        <w:rPr>
          <w:rFonts w:cs="Trebuchet MS" w:ascii="Trebuchet MS" w:hAnsi="Trebuchet MS"/>
          <w:sz w:val="18"/>
          <w:szCs w:val="18"/>
        </w:rPr>
        <w:t>se extiende a cubrir las pérdidas o daños causados a los bienes asegurados y hasta el límite asegurado establecido en las Condiciones Particulares, a consecuencia directa de rotura y/o desborde de presas y represas.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Todos los demás términos y condiciones de la Póliza, de la cual la presente Cláusula forma parte integrante e indivisible, se mantienen sin alteración.</w:t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|</w:t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7" w:author="Blanca Yola Iris Rivera Coronel" w:date="2018-02-27T08:55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2017-11-27T16:36:00Z</dcterms:created>
  <dc:creator>acloma</dc:creator>
  <dc:description/>
  <cp:keywords/>
  <dc:language>en-US</dc:language>
  <cp:lastModifiedBy>Blanca Yola Iris Rivera Coronel</cp:lastModifiedBy>
  <cp:lastPrinted>2017-11-27T16:36:00Z</cp:lastPrinted>
  <dcterms:modified xsi:type="dcterms:W3CDTF">2018-02-27T08:55:00Z</dcterms:modified>
  <cp:revision>5</cp:revision>
  <dc:subject/>
  <dc:title>ANEXO DE DAÑOS A CAUSAS DE LA NATURALEZA</dc:title>
</cp:coreProperties>
</file>
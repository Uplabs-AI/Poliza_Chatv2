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4T20:3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4T20:3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4T20:4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4T20:4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4T20:4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4T20:4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tabs>
          <w:tab w:val="clear" w:pos="708"/>
          <w:tab w:val="left" w:pos="540" w:leader="none"/>
          <w:tab w:val="left" w:pos="720" w:leader="none"/>
        </w:tabs>
        <w:ind w:left="540" w:hanging="540"/>
        <w:jc w:val="center"/>
        <w:rPr/>
      </w:pPr>
      <w:ins w:id="6" w:author="Renato Chavez Sevilla" w:date="2018-05-21T15:53:00Z">
        <w:r>
          <w:rPr>
            <w:rFonts w:eastAsia="Trebuchet MS" w:cs="Trebuchet MS" w:ascii="Trebuchet MS" w:hAnsi="Trebuchet MS"/>
            <w:b/>
            <w:sz w:val="18"/>
            <w:szCs w:val="18"/>
          </w:rPr>
          <w:t xml:space="preserve">   </w:t>
        </w:r>
      </w:ins>
      <w:ins w:id="7" w:author="Blanca Yola Iris Rivera Coronel" w:date="2018-02-20T22:05:00Z">
        <w:r>
          <w:rPr>
            <w:rFonts w:cs="Trebuchet MS" w:ascii="Trebuchet MS" w:hAnsi="Trebuchet MS"/>
            <w:b/>
            <w:sz w:val="18"/>
            <w:szCs w:val="18"/>
          </w:rPr>
          <w:t xml:space="preserve">ANEXO DE </w:t>
        </w:r>
      </w:ins>
      <w:del w:id="8" w:author="Blanca Yola Iris Rivera Coronel" w:date="2018-02-20T22:05:00Z">
        <w:r>
          <w:rPr>
            <w:rFonts w:cs="Trebuchet MS" w:ascii="Trebuchet MS" w:hAnsi="Trebuchet MS"/>
            <w:b/>
            <w:sz w:val="18"/>
            <w:szCs w:val="18"/>
          </w:rPr>
          <w:delText xml:space="preserve">CLAUSULA </w:delText>
        </w:r>
      </w:del>
      <w:ins w:id="9" w:author="Blanca Yola Iris Rivera Coronel" w:date="2017-11-24T20:40:00Z">
        <w:r>
          <w:rPr>
            <w:rFonts w:cs="Trebuchet MS" w:ascii="Trebuchet MS" w:hAnsi="Trebuchet MS"/>
            <w:b/>
            <w:sz w:val="18"/>
            <w:szCs w:val="18"/>
          </w:rPr>
          <w:t xml:space="preserve">ACLARACION </w:t>
        </w:r>
      </w:ins>
      <w:r>
        <w:rPr>
          <w:rFonts w:cs="Trebuchet MS" w:ascii="Trebuchet MS" w:hAnsi="Trebuchet MS"/>
          <w:b/>
          <w:sz w:val="18"/>
          <w:szCs w:val="18"/>
        </w:rPr>
        <w:t>DE COBERTURA 24 HORAS Y 365 DIAS AL AÑO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del w:id="10" w:author="Renato Chavez Sevilla" w:date="2018-05-21T15:5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………………………..</w:delText>
        </w:r>
      </w:del>
      <w:ins w:id="11" w:author="Renato Chavez Sevilla" w:date="2018-05-21T15:5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115-910101-2007 06 001</w:t>
        </w:r>
      </w:ins>
      <w:ins w:id="12" w:author="Renato Chavez Sevilla" w:date="2018-05-21T15:5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2871</w:t>
        </w:r>
      </w:ins>
    </w:p>
    <w:p>
      <w:pPr>
        <w:pStyle w:val="Normal"/>
        <w:rPr/>
      </w:pPr>
      <w:ins w:id="13" w:author="Renato Chavez Sevilla" w:date="2018-05-21T15:53:00Z">
        <w:r>
          <w:rPr>
            <w:rFonts w:eastAsia="Trebuchet MS" w:cs="Trebuchet MS" w:ascii="Trebuchet MS" w:hAnsi="Trebuchet MS"/>
            <w:b/>
            <w:sz w:val="18"/>
            <w:szCs w:val="18"/>
          </w:rPr>
          <w:t xml:space="preserve">                        </w:t>
        </w:r>
      </w:ins>
      <w:r>
        <w:rPr>
          <w:rFonts w:cs="Times New Roman" w:ascii="Trebuchet MS" w:hAnsi="Trebuchet MS"/>
          <w:b/>
          <w:spacing w:val="0"/>
          <w:sz w:val="18"/>
          <w:szCs w:val="18"/>
          <w:lang w:val="es-ES"/>
        </w:rPr>
        <w:t>RESOLUCIÓN ADMINISTRATIVA</w:t>
      </w:r>
      <w:del w:id="14" w:author="Renato Chavez Sevilla" w:date="2018-05-21T15:53:00Z">
        <w:r>
          <w:rPr>
            <w:rFonts w:cs="Times New Roman" w:ascii="Trebuchet MS" w:hAnsi="Trebuchet MS"/>
            <w:b/>
            <w:spacing w:val="0"/>
            <w:sz w:val="18"/>
            <w:szCs w:val="18"/>
            <w:lang w:val="es-ES"/>
          </w:rPr>
          <w:delText>…………………………..</w:delText>
        </w:r>
      </w:del>
      <w:ins w:id="15" w:author="Renato Chavez Sevilla" w:date="2018-05-21T15:53:00Z">
        <w:r>
          <w:rPr>
            <w:rFonts w:cs="Times New Roman" w:ascii="Trebuchet MS" w:hAnsi="Trebuchet MS"/>
            <w:b/>
            <w:spacing w:val="0"/>
            <w:sz w:val="18"/>
            <w:szCs w:val="18"/>
            <w:lang w:val="es-ES"/>
          </w:rPr>
          <w:t xml:space="preserve"> </w:t>
        </w:r>
      </w:ins>
      <w:ins w:id="16" w:author="Renato Chavez Sevilla" w:date="2018-05-21T15:53:00Z">
        <w:r>
          <w:rPr>
            <w:rFonts w:cs="Trebuchet MS" w:ascii="Trebuchet MS" w:hAnsi="Trebuchet MS"/>
            <w:b/>
            <w:sz w:val="18"/>
            <w:szCs w:val="18"/>
          </w:rPr>
          <w:t>APS/DS/Nro. 620 De</w:t>
        </w:r>
      </w:ins>
      <w:ins w:id="17" w:author="Renato Chavez Sevilla" w:date="2018-05-21T15:54:00Z">
        <w:r>
          <w:rPr>
            <w:rFonts w:cs="Trebuchet MS" w:ascii="Trebuchet MS" w:hAnsi="Trebuchet MS"/>
            <w:b/>
            <w:sz w:val="18"/>
            <w:szCs w:val="18"/>
          </w:rPr>
          <w:t>l</w:t>
        </w:r>
      </w:ins>
      <w:ins w:id="18" w:author="Renato Chavez Sevilla" w:date="2018-05-21T15:53:00Z">
        <w:r>
          <w:rPr>
            <w:rFonts w:cs="Trebuchet MS" w:ascii="Trebuchet MS" w:hAnsi="Trebuchet MS"/>
            <w:b/>
            <w:sz w:val="18"/>
            <w:szCs w:val="18"/>
          </w:rPr>
          <w:t xml:space="preserve"> 10 de MAYO del 2018</w:t>
        </w:r>
      </w:ins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0" w:leader="none"/>
          <w:tab w:val="left" w:pos="720" w:leader="none"/>
        </w:tabs>
        <w:jc w:val="both"/>
        <w:rPr>
          <w:rFonts w:ascii="Trebuchet MS" w:hAnsi="Trebuchet MS" w:cs="Arial"/>
          <w:b/>
          <w:b/>
          <w:i/>
          <w:i/>
          <w:spacing w:val="-2"/>
          <w:sz w:val="18"/>
          <w:szCs w:val="18"/>
          <w:lang w:val="es-ES"/>
        </w:rPr>
      </w:pPr>
      <w:r>
        <w:rPr>
          <w:rFonts w:cs="Arial" w:ascii="Trebuchet MS" w:hAnsi="Trebuchet MS"/>
          <w:b/>
          <w:i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/>
          <w:iCs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>Se deja constancia por medio de</w:t>
      </w:r>
      <w:del w:id="20" w:author="Blanca Yola Iris Rivera Coronel" w:date="2018-02-20T22:05:00Z">
        <w:r>
          <w:rPr>
            <w:rFonts w:cs="Trebuchet MS" w:ascii="Trebuchet MS" w:hAnsi="Trebuchet MS"/>
            <w:iCs/>
            <w:spacing w:val="-2"/>
            <w:sz w:val="18"/>
            <w:szCs w:val="18"/>
            <w:lang w:val="es-ES_tradnl"/>
          </w:rPr>
          <w:delText xml:space="preserve"> </w:delText>
        </w:r>
      </w:del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>l</w:t>
      </w:r>
      <w:del w:id="21" w:author="Blanca Yola Iris Rivera Coronel" w:date="2018-02-20T22:05:00Z">
        <w:r>
          <w:rPr>
            <w:rFonts w:cs="Trebuchet MS" w:ascii="Trebuchet MS" w:hAnsi="Trebuchet MS"/>
            <w:iCs/>
            <w:spacing w:val="-2"/>
            <w:sz w:val="18"/>
            <w:szCs w:val="18"/>
            <w:lang w:val="es-ES_tradnl"/>
          </w:rPr>
          <w:delText>a</w:delText>
        </w:r>
      </w:del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 xml:space="preserve"> presente </w:t>
      </w:r>
      <w:ins w:id="22" w:author="Blanca Yola Iris Rivera Coronel" w:date="2018-02-20T22:05:00Z">
        <w:r>
          <w:rPr>
            <w:rFonts w:cs="Trebuchet MS" w:ascii="Trebuchet MS" w:hAnsi="Trebuchet MS"/>
            <w:iCs/>
            <w:spacing w:val="-2"/>
            <w:sz w:val="18"/>
            <w:szCs w:val="18"/>
            <w:lang w:val="es-ES_tradnl"/>
          </w:rPr>
          <w:t>anexo</w:t>
        </w:r>
      </w:ins>
      <w:del w:id="23" w:author="Blanca Yola Iris Rivera Coronel" w:date="2018-02-20T22:05:00Z">
        <w:r>
          <w:rPr>
            <w:rFonts w:cs="Trebuchet MS" w:ascii="Trebuchet MS" w:hAnsi="Trebuchet MS"/>
            <w:iCs/>
            <w:spacing w:val="-2"/>
            <w:sz w:val="18"/>
            <w:szCs w:val="18"/>
            <w:lang w:val="es-ES_tradnl"/>
          </w:rPr>
          <w:delText>cláusula</w:delText>
        </w:r>
      </w:del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 xml:space="preserve">, que la póliza cubre las 24 horas </w:t>
      </w:r>
      <w:del w:id="24" w:author="Blanca Yola Iris Rivera Coronel" w:date="2018-02-20T22:05:00Z">
        <w:r>
          <w:rPr>
            <w:rFonts w:cs="Trebuchet MS" w:ascii="Trebuchet MS" w:hAnsi="Trebuchet MS"/>
            <w:iCs/>
            <w:spacing w:val="-2"/>
            <w:sz w:val="18"/>
            <w:szCs w:val="18"/>
            <w:lang w:val="es-ES_tradnl"/>
          </w:rPr>
          <w:delText>del día, los</w:delText>
        </w:r>
      </w:del>
      <w:ins w:id="25" w:author="Blanca Yola Iris Rivera Coronel" w:date="2018-02-20T22:05:00Z">
        <w:r>
          <w:rPr>
            <w:rFonts w:cs="Trebuchet MS" w:ascii="Trebuchet MS" w:hAnsi="Trebuchet MS"/>
            <w:iCs/>
            <w:spacing w:val="-2"/>
            <w:sz w:val="18"/>
            <w:szCs w:val="18"/>
            <w:lang w:val="es-ES_tradnl"/>
          </w:rPr>
          <w:t>y</w:t>
        </w:r>
      </w:ins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 xml:space="preserve"> 365 días al año.</w:t>
      </w:r>
    </w:p>
    <w:p>
      <w:pPr>
        <w:pStyle w:val="Normal"/>
        <w:jc w:val="both"/>
        <w:rPr>
          <w:rFonts w:ascii="Trebuchet MS" w:hAnsi="Trebuchet MS" w:cs="Trebuchet MS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>Todos los demás términos y/o condiciones, a excepción de lo expresamente variado por</w:t>
      </w:r>
      <w:ins w:id="26" w:author="Blanca Yola Iris Rivera Coronel" w:date="2018-03-23T09:53:00Z">
        <w:r>
          <w:rPr>
            <w:rFonts w:cs="Trebuchet MS" w:ascii="Trebuchet MS" w:hAnsi="Trebuchet MS"/>
            <w:iCs/>
            <w:spacing w:val="-2"/>
            <w:sz w:val="18"/>
            <w:szCs w:val="18"/>
            <w:lang w:val="es-ES_tradnl"/>
          </w:rPr>
          <w:t xml:space="preserve"> el</w:t>
        </w:r>
      </w:ins>
      <w:del w:id="27" w:author="Blanca Yola Iris Rivera Coronel" w:date="2018-03-23T09:53:00Z">
        <w:r>
          <w:rPr>
            <w:rFonts w:cs="Trebuchet MS" w:ascii="Trebuchet MS" w:hAnsi="Trebuchet MS"/>
            <w:iCs/>
            <w:spacing w:val="-2"/>
            <w:sz w:val="18"/>
            <w:szCs w:val="18"/>
            <w:lang w:val="es-ES_tradnl"/>
          </w:rPr>
          <w:delText xml:space="preserve"> </w:delText>
        </w:r>
      </w:del>
      <w:r>
        <w:rPr>
          <w:rFonts w:cs="Trebuchet MS" w:ascii="Trebuchet MS" w:hAnsi="Trebuchet MS"/>
          <w:iCs/>
          <w:spacing w:val="-2"/>
          <w:sz w:val="18"/>
          <w:szCs w:val="18"/>
          <w:lang w:val="es-ES_tradnl"/>
        </w:rPr>
        <w:t xml:space="preserve"> presente anexo, que forma parte integrante e indivisible de la póliza original, quedan en todo su vigor.</w:t>
      </w:r>
    </w:p>
    <w:p>
      <w:pPr>
        <w:pStyle w:val="Normal"/>
        <w:jc w:val="both"/>
        <w:rPr>
          <w:rFonts w:ascii="Trebuchet MS" w:hAnsi="Trebuchet MS" w:cs="Trebuchet MS"/>
          <w:i/>
          <w:i/>
          <w:iCs/>
          <w:spacing w:val="-2"/>
          <w:sz w:val="20"/>
          <w:szCs w:val="18"/>
          <w:lang w:val="es-ES_tradnl"/>
        </w:rPr>
      </w:pPr>
      <w:r>
        <w:rPr>
          <w:rFonts w:cs="Trebuchet MS" w:ascii="Trebuchet MS" w:hAnsi="Trebuchet MS"/>
          <w:i/>
          <w:iCs/>
          <w:spacing w:val="-2"/>
          <w:sz w:val="20"/>
          <w:szCs w:val="18"/>
          <w:lang w:val="es-ES_tradnl"/>
        </w:rPr>
      </w:r>
    </w:p>
    <w:p>
      <w:pPr>
        <w:pStyle w:val="Textocomentario"/>
        <w:jc w:val="both"/>
        <w:rPr>
          <w:rFonts w:ascii="Trebuchet MS" w:hAnsi="Trebuchet MS" w:cs="Trebuchet MS"/>
          <w:i/>
          <w:i/>
          <w:sz w:val="18"/>
          <w:szCs w:val="18"/>
          <w:lang w:val="es-ES_tradnl"/>
        </w:rPr>
      </w:pPr>
      <w:r>
        <w:rPr>
          <w:rFonts w:cs="Trebuchet MS" w:ascii="Trebuchet MS" w:hAnsi="Trebuchet MS"/>
          <w:i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20"/>
          <w:szCs w:val="18"/>
        </w:rPr>
      </w:pPr>
      <w:r>
        <w:rPr>
          <w:rFonts w:cs="Trebuchet MS" w:ascii="Trebuchet MS" w:hAnsi="Trebuchet MS"/>
          <w:i/>
          <w:sz w:val="20"/>
          <w:szCs w:val="18"/>
        </w:rPr>
      </w:r>
    </w:p>
    <w:p>
      <w:pPr>
        <w:pStyle w:val="Normal"/>
        <w:jc w:val="both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ocomentario"/>
        <w:rPr>
          <w:rFonts w:ascii="Times New Roman" w:hAnsi="Times New Roman" w:cs="Times New Roman"/>
          <w:i/>
          <w:i/>
          <w:iCs/>
          <w:spacing w:val="-2"/>
          <w:sz w:val="20"/>
          <w:lang w:val="es-ES_tradnl"/>
        </w:rPr>
      </w:pPr>
      <w:r>
        <w:rPr>
          <w:rFonts w:cs="Times New Roman" w:ascii="Times New Roman" w:hAnsi="Times New Roman"/>
          <w:i/>
          <w:iCs/>
          <w:spacing w:val="-2"/>
          <w:sz w:val="20"/>
          <w:lang w:val="es-ES_tradnl"/>
        </w:rPr>
      </w:r>
    </w:p>
    <w:p>
      <w:pPr>
        <w:pStyle w:val="Textoindependiente2"/>
        <w:rPr>
          <w:rFonts w:ascii="Trebuchet MS" w:hAnsi="Trebuchet MS" w:cs="Trebuchet MS"/>
          <w:i/>
          <w:i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/>
          <w:iCs/>
          <w:spacing w:val="-2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r>
      <w:rPr>
        <w:color w:val="1F497D"/>
        <w:lang w:eastAsia="es-BO"/>
      </w:rPr>
      <w:drawing>
        <wp:inline distT="0" distB="0" distL="0" distR="0">
          <wp:extent cx="1396365" cy="48577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1" t="-60" r="-21" b="-60"/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b/>
    </w:rPr>
  </w:style>
  <w:style w:type="character" w:styleId="WW8Num11z1">
    <w:name w:val="WW8Num11z1"/>
    <w:qFormat/>
    <w:rPr>
      <w:b/>
      <w:i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b/>
    </w:rPr>
  </w:style>
  <w:style w:type="character" w:styleId="WW8Num13z1">
    <w:name w:val="WW8Num13z1"/>
    <w:qFormat/>
    <w:rPr>
      <w:b/>
      <w:i/>
    </w:rPr>
  </w:style>
  <w:style w:type="character" w:styleId="WW8Num14z0">
    <w:name w:val="WW8Num14z0"/>
    <w:qFormat/>
    <w:rPr>
      <w:b/>
      <w:i/>
    </w:rPr>
  </w:style>
  <w:style w:type="character" w:styleId="WW8Num14z1">
    <w:name w:val="WW8Num14z1"/>
    <w:qFormat/>
    <w:rPr>
      <w:b w:val="false"/>
      <w:i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1">
    <w:name w:val="WW8Num16z1"/>
    <w:qFormat/>
    <w:rPr>
      <w:b w:val="false"/>
      <w:i/>
    </w:rPr>
  </w:style>
  <w:style w:type="character" w:styleId="WW8Num16z2">
    <w:name w:val="WW8Num16z2"/>
    <w:qFormat/>
    <w:rPr/>
  </w:style>
  <w:style w:type="character" w:styleId="WW8Num20z0">
    <w:name w:val="WW8Num20z0"/>
    <w:qFormat/>
    <w:rPr>
      <w:rFonts w:ascii="Times New Roman" w:hAnsi="Times New Roman" w:eastAsia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character" w:styleId="TextosinformatoCar">
    <w:name w:val="Texto sin format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paragraph" w:styleId="Textosinformato">
    <w:name w:val="Texto sin formato"/>
    <w:basedOn w:val="Normal"/>
    <w:qFormat/>
    <w:pPr/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2018-03-23T09:54:00Z</dcterms:created>
  <dc:creator>acloma</dc:creator>
  <dc:description/>
  <cp:keywords/>
  <dc:language>en-US</dc:language>
  <cp:lastModifiedBy>Renato Chavez Sevilla</cp:lastModifiedBy>
  <cp:lastPrinted>2018-03-08T12:27:00Z</cp:lastPrinted>
  <dcterms:modified xsi:type="dcterms:W3CDTF">2018-05-21T15:54:00Z</dcterms:modified>
  <cp:revision>3</cp:revision>
  <dc:subject/>
  <dc:title>ANEXO DE DAÑOS A CAUSAS DE LA NATURALEZA</dc:title>
</cp:coreProperties>
</file>
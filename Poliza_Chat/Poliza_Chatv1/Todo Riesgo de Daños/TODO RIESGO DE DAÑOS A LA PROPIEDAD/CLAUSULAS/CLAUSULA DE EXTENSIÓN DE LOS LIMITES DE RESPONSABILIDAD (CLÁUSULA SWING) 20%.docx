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lang w:val="es-MX"/>
        </w:rPr>
      </w:pPr>
      <w:ins w:id="0" w:author="Carmen R. Llusco Gomez" w:date="2018-04-11T11:54:00Z">
        <w:r>
          <w:rPr>
            <w:rFonts w:eastAsia="Arial" w:cs="Arial" w:ascii="Arial" w:hAnsi="Arial"/>
            <w:b/>
            <w:lang w:val="es-MX"/>
          </w:rPr>
          <w:t xml:space="preserve"> </w:t>
        </w:r>
      </w:ins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/>
          <w:b/>
          <w:b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</w:r>
    </w:p>
    <w:p>
      <w:pPr>
        <w:pStyle w:val="Normal"/>
        <w:jc w:val="center"/>
        <w:rPr/>
      </w:pPr>
      <w:ins w:id="1" w:author="Blanca Yola Iris Rivera Coronel" w:date="2017-12-15T17:52:00Z">
        <w:r>
          <w:rPr>
            <w:rFonts w:cs="Trebuchet MS" w:ascii="Trebuchet MS" w:hAnsi="Trebuchet MS"/>
            <w:b/>
            <w:sz w:val="18"/>
            <w:szCs w:val="18"/>
            <w:lang w:val="es-MX"/>
          </w:rPr>
          <w:t xml:space="preserve">CLAUSULA DE </w:t>
        </w:r>
      </w:ins>
      <w:r>
        <w:rPr>
          <w:rFonts w:cs="Trebuchet MS" w:ascii="Trebuchet MS" w:hAnsi="Trebuchet MS"/>
          <w:b/>
          <w:sz w:val="18"/>
          <w:szCs w:val="18"/>
          <w:lang w:val="es-MX"/>
        </w:rPr>
        <w:t>EXTENSIÓN DE LOS LIMITES DE RESPONSABILIDAD (CLÁUSULA SWING)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</w:t>
      </w:r>
      <w:r>
        <w:rPr>
          <w:rFonts w:cs="Arial" w:ascii="Trebuchet MS" w:hAnsi="Trebuchet MS"/>
          <w:b/>
          <w:sz w:val="18"/>
          <w:szCs w:val="18"/>
        </w:rPr>
        <w:t>CÓDIGO ASIGNADO</w:t>
      </w:r>
      <w:del w:id="2" w:author="Renato Chavez Sevilla" w:date="2018-03-12T17:18:00Z">
        <w:r>
          <w:rPr>
            <w:rFonts w:cs="Arial" w:ascii="Trebuchet MS" w:hAnsi="Trebuchet MS"/>
            <w:b/>
            <w:sz w:val="18"/>
            <w:szCs w:val="18"/>
          </w:rPr>
          <w:delText>……………………………….</w:delText>
        </w:r>
      </w:del>
      <w:ins w:id="3" w:author="Renato Chavez Sevilla" w:date="2018-03-12T17:18:00Z">
        <w:r>
          <w:rPr>
            <w:rFonts w:cs="Arial" w:ascii="Trebuchet MS" w:hAnsi="Trebuchet MS"/>
            <w:b/>
            <w:sz w:val="18"/>
            <w:szCs w:val="18"/>
          </w:rPr>
          <w:t xml:space="preserve"> </w:t>
        </w:r>
      </w:ins>
      <w:ins w:id="4" w:author="Renato Chavez Sevilla" w:date="2018-03-12T17:1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2862</w:t>
        </w:r>
      </w:ins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</w:rPr>
        <w:t xml:space="preserve">RESOLUCIÓN ADMINISTRATIVA </w:t>
      </w:r>
      <w:ins w:id="5" w:author="Renato Chavez Sevilla" w:date="2018-03-12T17:18:00Z">
        <w:r>
          <w:rPr>
            <w:rFonts w:cs="Calibri" w:ascii="Trebuchet MS" w:hAnsi="Trebuchet MS"/>
            <w:b/>
            <w:sz w:val="18"/>
            <w:szCs w:val="18"/>
          </w:rPr>
          <w:t xml:space="preserve">APS/DS/No </w:t>
        </w:r>
      </w:ins>
      <w:ins w:id="6" w:author="Renato Chavez Sevilla" w:date="2018-03-12T17:18:00Z">
        <w:r>
          <w:rPr>
            <w:rFonts w:cs="Arial" w:ascii="Trebuchet MS" w:hAnsi="Trebuchet MS"/>
            <w:b/>
            <w:bCs/>
            <w:sz w:val="18"/>
            <w:szCs w:val="18"/>
          </w:rPr>
          <w:t>312/2018 07 DE MARZO DE 2018</w:t>
        </w:r>
      </w:ins>
      <w:del w:id="7" w:author="Renato Chavez Sevilla" w:date="2018-03-12T17:18:00Z">
        <w:r>
          <w:rPr>
            <w:rFonts w:cs="Arial" w:ascii="Trebuchet MS" w:hAnsi="Trebuchet MS"/>
            <w:b/>
            <w:sz w:val="18"/>
            <w:szCs w:val="18"/>
          </w:rPr>
          <w:delText>APS/DS/No………………………………..</w:delText>
        </w:r>
      </w:del>
    </w:p>
    <w:p>
      <w:pPr>
        <w:pStyle w:val="Normal"/>
        <w:ind w:left="640" w:firstLine="80"/>
        <w:rPr>
          <w:rFonts w:ascii="Arial" w:hAnsi="Arial" w:cs="Arial"/>
          <w:b/>
          <w:b/>
          <w:spacing w:val="-2"/>
          <w:sz w:val="18"/>
          <w:szCs w:val="18"/>
          <w:u w:val="single"/>
        </w:rPr>
      </w:pPr>
      <w:r>
        <w:rPr>
          <w:rFonts w:cs="Arial" w:ascii="Arial" w:hAnsi="Arial"/>
          <w:b/>
          <w:spacing w:val="-2"/>
          <w:sz w:val="18"/>
          <w:szCs w:val="18"/>
          <w:u w:val="single"/>
        </w:rPr>
      </w:r>
    </w:p>
    <w:p>
      <w:pPr>
        <w:pStyle w:val="Normal"/>
        <w:rPr>
          <w:rFonts w:ascii="Arial" w:hAnsi="Arial" w:cs="Arial"/>
          <w:b/>
          <w:b/>
          <w:spacing w:val="-2"/>
          <w:sz w:val="16"/>
          <w:lang w:val="es-MX"/>
        </w:rPr>
      </w:pPr>
      <w:r>
        <w:rPr>
          <w:rFonts w:cs="Arial" w:ascii="Arial" w:hAnsi="Arial"/>
          <w:b/>
          <w:spacing w:val="-2"/>
          <w:sz w:val="16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Se deja constancia que a los efectos de la cuantificación de pérdidas, se admitirá una diferencia de 20% menos entre el valor de reposición del bien dañado y el valor declarado de dicho bien en la presente póliza.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Se deja expresamente convenido que esta cláusula aplica únicamente a los bienes amparados en la póliza y no así a las sumas aseguradas de las clausulas adicionales.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 xml:space="preserve">En consecuencia, en caso de siniestro la Compañía dejará de aplicar la regla proporcional de infraseguro hasta el porcentaje establecido en la presente cláusula.  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Todos los demás términos y condiciones se mantienen sin modificación.</w:t>
      </w:r>
    </w:p>
    <w:p>
      <w:pPr>
        <w:pStyle w:val="Default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/>
          <w:sz w:val="18"/>
          <w:szCs w:val="18"/>
          <w:lang w:val="es-MX"/>
        </w:rPr>
      </w:r>
    </w:p>
    <w:p>
      <w:pPr>
        <w:pStyle w:val="Defaul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Defaul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z w:val="16"/>
          <w:szCs w:val="18"/>
          <w:lang w:val="es-ES"/>
        </w:rPr>
      </w:pPr>
      <w:r>
        <w:rPr>
          <w:rFonts w:cs="Trebuchet MS" w:ascii="Trebuchet MS" w:hAnsi="Trebuchet MS"/>
          <w:sz w:val="16"/>
          <w:szCs w:val="18"/>
          <w:lang w:val="es-ES"/>
        </w:rPr>
      </w:r>
    </w:p>
    <w:p>
      <w:pPr>
        <w:pStyle w:val="Normal"/>
        <w:jc w:val="both"/>
        <w:rPr>
          <w:rFonts w:ascii="Trebuchet MS" w:hAnsi="Trebuchet MS" w:cs="Trebuchet MS"/>
          <w:sz w:val="16"/>
          <w:lang w:val="es-MX"/>
        </w:rPr>
      </w:pPr>
      <w:r>
        <w:rPr>
          <w:rFonts w:cs="Trebuchet MS" w:ascii="Trebuchet MS" w:hAnsi="Trebuchet MS"/>
          <w:sz w:val="16"/>
          <w:lang w:val="es-MX"/>
        </w:rPr>
      </w:r>
    </w:p>
    <w:p>
      <w:pPr>
        <w:pStyle w:val="Normal"/>
        <w:jc w:val="center"/>
        <w:rPr>
          <w:rFonts w:ascii="Trebuchet MS" w:hAnsi="Trebuchet MS" w:cs="Arial"/>
          <w:b/>
          <w:b/>
          <w:bCs/>
          <w:sz w:val="18"/>
          <w:lang w:val="es-ES_tradnl"/>
        </w:rPr>
      </w:pPr>
      <w:r>
        <w:rPr>
          <w:rFonts w:cs="Arial" w:ascii="Trebuchet MS" w:hAnsi="Trebuchet MS"/>
          <w:b/>
          <w:bCs/>
          <w:sz w:val="18"/>
          <w:lang w:val="es-ES_tradnl"/>
        </w:rPr>
        <w:t>“</w:t>
      </w:r>
      <w:r>
        <w:rPr>
          <w:rFonts w:cs="Arial" w:ascii="Trebuchet MS" w:hAnsi="Trebuchet MS"/>
          <w:b/>
          <w:bCs/>
          <w:sz w:val="18"/>
          <w:lang w:val="es-ES_tradnl"/>
        </w:rPr>
        <w:t>NACIONAL  SEGUROS PATRIMONIALES Y FIANZAS S.A.”</w:t>
      </w:r>
    </w:p>
    <w:p>
      <w:pPr>
        <w:pStyle w:val="Normal"/>
        <w:jc w:val="center"/>
        <w:rPr>
          <w:rFonts w:ascii="Trebuchet MS" w:hAnsi="Trebuchet MS" w:cs="Trebuchet MS"/>
          <w:b/>
          <w:b/>
          <w:bCs/>
          <w:sz w:val="18"/>
          <w:lang w:val="es-ES_tradnl"/>
        </w:rPr>
      </w:pPr>
      <w:r>
        <w:rPr>
          <w:rFonts w:cs="Trebuchet MS" w:ascii="Trebuchet MS" w:hAnsi="Trebuchet MS"/>
          <w:b/>
          <w:bCs/>
          <w:sz w:val="18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lang w:val="es-MX"/>
        </w:rPr>
      </w:pPr>
      <w:r>
        <w:rPr>
          <w:rFonts w:cs="Trebuchet MS" w:ascii="Trebuchet MS" w:hAnsi="Trebuchet MS"/>
          <w:b/>
          <w:sz w:val="18"/>
          <w:lang w:val="es-MX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lang w:val="es-MX"/>
        </w:rPr>
      </w:pPr>
      <w:r>
        <w:rPr>
          <w:rFonts w:cs="Trebuchet MS" w:ascii="Trebuchet MS" w:hAnsi="Trebuchet MS"/>
          <w:b/>
          <w:sz w:val="18"/>
          <w:lang w:val="es-MX"/>
        </w:rPr>
      </w:r>
    </w:p>
    <w:sectPr>
      <w:headerReference w:type="default" r:id="rId2"/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rFonts w:ascii="Arial" w:hAnsi="Arial" w:cs="Arial"/>
        <w:color w:val="365F91"/>
        <w:sz w:val="18"/>
        <w:szCs w:val="18"/>
        <w:lang w:eastAsia="es-BO"/>
      </w:rPr>
    </w:pPr>
    <w:del w:id="8" w:author="Blanca Yola Iris Rivera Coronel" w:date="2018-03-19T16:34:00Z">
      <w:r>
        <w:rPr>
          <w:rFonts w:cs="Arial" w:ascii="Arial" w:hAnsi="Arial"/>
          <w:color w:val="365F91"/>
          <w:sz w:val="18"/>
          <w:szCs w:val="18"/>
          <w:lang w:eastAsia="es-BO"/>
        </w:rPr>
        <w:drawing>
          <wp:inline distT="0" distB="0" distL="0" distR="0">
            <wp:extent cx="1010285" cy="3879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character" w:styleId="WW8Num1z0">
    <w:name w:val="WW8Num1z0"/>
    <w:qFormat/>
    <w:rPr>
      <w:rFonts w:cs="Times New Roma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EncabezadoCar">
    <w:name w:val="Encabezado Car"/>
    <w:qFormat/>
    <w:rPr>
      <w:lang w:val="es-ES"/>
    </w:rPr>
  </w:style>
  <w:style w:type="character" w:styleId="PiedepginaCar">
    <w:name w:val="Pie de página Car"/>
    <w:qFormat/>
    <w:rPr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Default">
    <w:name w:val="Default"/>
    <w:basedOn w:val="Normal"/>
    <w:qFormat/>
    <w:pPr>
      <w:autoSpaceDE w:val="false"/>
    </w:pPr>
    <w:rPr>
      <w:rFonts w:ascii="Trebuchet MS" w:hAnsi="Trebuchet MS" w:eastAsia="Calibri" w:cs="Trebuchet MS"/>
      <w:color w:val="000000"/>
      <w:sz w:val="24"/>
      <w:szCs w:val="24"/>
      <w:lang w:val="es-BO"/>
    </w:rPr>
  </w:style>
  <w:style w:type="paragraph" w:styleId="CM4">
    <w:name w:val="CM4"/>
    <w:basedOn w:val="Normal"/>
    <w:qFormat/>
    <w:pPr>
      <w:autoSpaceDE w:val="false"/>
      <w:spacing w:before="0" w:after="205"/>
    </w:pPr>
    <w:rPr>
      <w:rFonts w:ascii="Trebuchet MS" w:hAnsi="Trebuchet MS" w:eastAsia="Calibri" w:cs="Trebuchet MS"/>
      <w:sz w:val="24"/>
      <w:szCs w:val="24"/>
      <w:lang w:val="es-BO"/>
    </w:rPr>
  </w:style>
  <w:style w:type="paragraph" w:styleId="CM2">
    <w:name w:val="CM2"/>
    <w:basedOn w:val="Normal"/>
    <w:qFormat/>
    <w:pPr>
      <w:autoSpaceDE w:val="false"/>
      <w:spacing w:lineRule="atLeast" w:line="263"/>
    </w:pPr>
    <w:rPr>
      <w:rFonts w:ascii="Trebuchet MS" w:hAnsi="Trebuchet MS" w:eastAsia="Calibri" w:cs="Trebuchet MS"/>
      <w:sz w:val="24"/>
      <w:szCs w:val="24"/>
      <w:lang w:val="es-BO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2017-12-15T17:53:00Z</dcterms:created>
  <dc:creator>Usuario Bisa Seguros S.A..</dc:creator>
  <dc:description/>
  <cp:keywords/>
  <dc:language>en-US</dc:language>
  <cp:lastModifiedBy>Carmen R. Llusco Gomez</cp:lastModifiedBy>
  <cp:lastPrinted>2018-04-11T11:42:00Z</cp:lastPrinted>
  <dcterms:modified xsi:type="dcterms:W3CDTF">2018-04-11T11:57:00Z</dcterms:modified>
  <cp:revision>5</cp:revision>
  <dc:subject/>
  <dc:title>EXTENSION DE LOS LIMITES DE RESPONSABILIDAD (CLAUSULA SWING)</dc:title>
</cp:coreProperties>
</file>
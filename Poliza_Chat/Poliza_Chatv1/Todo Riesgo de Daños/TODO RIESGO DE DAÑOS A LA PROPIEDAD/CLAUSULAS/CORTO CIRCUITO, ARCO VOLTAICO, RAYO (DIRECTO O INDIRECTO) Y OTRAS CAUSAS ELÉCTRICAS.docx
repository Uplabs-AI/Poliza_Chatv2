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RESOLUCIÓN ADMINISTRATIVA /SPVS/IS/No.</w:t>
      </w:r>
      <w:ins w:id="0" w:author="Blanca Yola Iris Rivera Coronel" w:date="2017-11-24T21:03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t>41</w:t>
        </w:r>
      </w:ins>
      <w:del w:id="1" w:author="Blanca Yola Iris Rivera Coronel" w:date="2017-11-24T21:03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delText xml:space="preserve"> </w:delText>
        </w:r>
      </w:del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5</w:t>
      </w:r>
      <w:del w:id="2" w:author="Blanca Yola Iris Rivera Coronel" w:date="2017-11-24T21:03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delText>77</w:delText>
        </w:r>
      </w:del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de fecha 1</w:t>
      </w:r>
      <w:ins w:id="3" w:author="Blanca Yola Iris Rivera Coronel" w:date="2017-11-24T21:03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t>3</w:t>
        </w:r>
      </w:ins>
      <w:del w:id="4" w:author="Blanca Yola Iris Rivera Coronel" w:date="2017-11-24T21:03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de Ju</w:t>
      </w:r>
      <w:ins w:id="5" w:author="Blanca Yola Iris Rivera Coronel" w:date="2017-11-24T21:03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t>n</w:t>
        </w:r>
      </w:ins>
      <w:del w:id="6" w:author="Blanca Yola Iris Rivera Coronel" w:date="2017-11-24T21:03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;Trebuchet MS" w:hAnsi="Trebuchet MS;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CLÁUSULA DE DAÑOS POR CORTO CIRCUITO, ARCO VOLTAICO, RAYO (DIRECTO Y/O INDIRECTO) Y OTRAS CAUSAS ELÉCTRICAS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Código Asignado</w:t>
      </w:r>
      <w:del w:id="7" w:author="Renato Chavez Sevilla" w:date="2018-05-21T16:06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delText>………………………..</w:delText>
        </w:r>
      </w:del>
      <w:ins w:id="8" w:author="Renato Chavez Sevilla" w:date="2018-05-21T16:06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t xml:space="preserve"> 115-910101-2007 06 001 2883</w:t>
        </w:r>
      </w:ins>
    </w:p>
    <w:p>
      <w:pPr>
        <w:pStyle w:val="Normal"/>
        <w:ind w:left="640" w:firstLine="80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ES_tradnl"/>
        </w:rPr>
        <w:t>RESOLUCIÓN ADMINISTRATIVA</w:t>
      </w:r>
      <w:del w:id="9" w:author="Renato Chavez Sevilla" w:date="2018-05-21T16:06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delText>…………………………..</w:delText>
        </w:r>
      </w:del>
      <w:ins w:id="10" w:author="Renato Chavez Sevilla" w:date="2018-05-21T16:06:00Z">
        <w:r>
          <w:rPr>
            <w:rFonts w:cs="Arial" w:ascii="Trebuchet MS;Trebuchet MS" w:hAnsi="Trebuchet MS;Trebuchet MS"/>
            <w:b/>
            <w:spacing w:val="-2"/>
            <w:sz w:val="18"/>
            <w:szCs w:val="18"/>
            <w:lang w:val="es-ES_tradnl"/>
          </w:rPr>
          <w:t xml:space="preserve"> </w:t>
        </w:r>
      </w:ins>
      <w:ins w:id="11" w:author="Renato Chavez Sevilla" w:date="2018-05-21T16:06:00Z">
        <w:r>
          <w:rPr>
            <w:rFonts w:cs="Trebuchet MS;Trebuchet MS" w:ascii="Trebuchet MS;Trebuchet MS" w:hAnsi="Trebuchet MS;Trebuchet MS"/>
            <w:b/>
            <w:sz w:val="18"/>
            <w:szCs w:val="18"/>
          </w:rPr>
          <w:t>APS/DS/Nro. 620 Del 10 de MAYO del 2018</w:t>
        </w:r>
      </w:ins>
    </w:p>
    <w:p>
      <w:pPr>
        <w:pStyle w:val="Normal"/>
        <w:jc w:val="both"/>
        <w:rPr>
          <w:rFonts w:ascii="Trebuchet MS;Trebuchet MS" w:hAnsi="Trebuchet MS;Trebuchet MS" w:cs="Arial"/>
          <w:b/>
          <w:b/>
          <w:i/>
          <w:i/>
          <w:spacing w:val="-2"/>
          <w:sz w:val="20"/>
          <w:szCs w:val="18"/>
          <w:lang w:val="es-ES_tradnl"/>
        </w:rPr>
      </w:pPr>
      <w:r>
        <w:rPr>
          <w:rFonts w:cs="Arial" w:ascii="Trebuchet MS;Trebuchet MS" w:hAnsi="Trebuchet MS;Trebuchet MS"/>
          <w:b/>
          <w:i/>
          <w:spacing w:val="-2"/>
          <w:sz w:val="20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sz w:val="18"/>
          <w:szCs w:val="18"/>
          <w:lang w:val="es-BO"/>
        </w:rPr>
        <w:t>Esta póliza se extiende a cubrir pérdidas o daños causados directamente por Corto Circuito, Arco Voltaico, Rayo (Directo y/o Indirecto) y Otras Causas Eléctricas en equipos, maquinaria, aparatos eléctricos, electrónicos y/o electromecánicos asegurados, causados por fenómenos eléctricos anormales, súbitos, imprevistos y accidentales, producidos en el exterior de los bienes dañados, pero excluyendo todas aquellas pérdidas o daños que sean consecuencia de, provocadas por u originadas en causas internas.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sz w:val="18"/>
          <w:szCs w:val="18"/>
          <w:lang w:val="es-BO"/>
        </w:rPr>
      </w:r>
    </w:p>
    <w:p>
      <w:pPr>
        <w:pStyle w:val="Normal"/>
        <w:jc w:val="both"/>
        <w:rPr/>
      </w:pPr>
      <w:r>
        <w:rPr>
          <w:rFonts w:cs="Trebuchet MS;Trebuchet MS" w:ascii="Trebuchet MS;Trebuchet MS" w:hAnsi="Trebuchet MS;Trebuchet MS"/>
          <w:sz w:val="18"/>
          <w:szCs w:val="18"/>
          <w:lang w:val="es-BO"/>
        </w:rPr>
        <w:t>La expresión daños por O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 xml:space="preserve">tras Causas Eléctricas </w:t>
      </w:r>
      <w:r>
        <w:rPr>
          <w:rFonts w:cs="Trebuchet MS;Trebuchet MS" w:ascii="Trebuchet MS;Trebuchet MS" w:hAnsi="Trebuchet MS;Trebuchet MS"/>
          <w:sz w:val="18"/>
          <w:szCs w:val="18"/>
          <w:lang w:val="es-BO"/>
        </w:rPr>
        <w:t>deberá ser interpretada como una falla o rotura eléctrica accidental, imprevista y súbita, en aquellos equipos, maquinaria, aparatos eléctricos, electrónicos y/o electromecánicos, que resultaren afectados total o parcialmente por descargas eléctricas, arcos eléctricos y/u otros fenómenos, perturbaciones o fallos eléctricos, causados por hechos imprevisibles, accidentales y que hagan necesario, reparaciones y/o reemplazos, de piezas y/o partes y/o componentes, excluyendo las originadas en causas internas.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sz w:val="18"/>
          <w:szCs w:val="18"/>
          <w:lang w:val="es-BO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Exclusiones.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sz w:val="18"/>
          <w:szCs w:val="18"/>
          <w:lang w:val="es-BO"/>
        </w:rPr>
        <w:t>Se excluyen de la cobertura otorgada por la presente cláusula: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sz w:val="18"/>
          <w:szCs w:val="18"/>
          <w:lang w:val="es-BO"/>
        </w:rPr>
      </w:r>
    </w:p>
    <w:p>
      <w:pPr>
        <w:pStyle w:val="Prrafodelista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sz w:val="18"/>
          <w:szCs w:val="18"/>
          <w:lang w:val="es-BO"/>
        </w:rPr>
        <w:t>Aquellos daños y/o perturbaciones eléctricas cuando los equipos, maquinaria, aparatos eléctricos, electrónicos y/o electromecánicos, estén sometidos a ensayos, de recepción o de mantenimiento, de cualquier naturaleza, entre los cuales pueden considerarse las pruebas de aislamiento, las pruebas de impulso y/o de sobretensión y/o cualquier proceso de secado eléctrico interno.</w:t>
      </w:r>
    </w:p>
    <w:p>
      <w:pPr>
        <w:pStyle w:val="Prrafodelista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sz w:val="18"/>
          <w:szCs w:val="18"/>
          <w:lang w:val="es-BO"/>
        </w:rPr>
        <w:t>Aquellos daños y/o perturbaciones eléctricas a consecuencia de heladas y/o congelamiento tanto en el interior como en el exterior del bien asegurado instalado en cualquier sitio dentro de la propiedad asegurada.</w:t>
      </w:r>
    </w:p>
    <w:p>
      <w:pPr>
        <w:pStyle w:val="Prrafodelista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sz w:val="18"/>
          <w:szCs w:val="18"/>
          <w:lang w:val="es-BO"/>
        </w:rPr>
        <w:t>Aquellos daños o pérdidas materiales causados por el desgaste paulatino y/o deterioro gradual, como consecuencia del uso o del funcionamiento normal; vicio propio; erosión; oxidación; corrosión; herrumbre; incrustaciones; sobrecargas de origen no eléctrico, esporádicas o no; utilización de las instalaciones o equipos en trabajos para los que no fueran construidos, instalados o diseñados.</w:t>
      </w:r>
    </w:p>
    <w:p>
      <w:pPr>
        <w:pStyle w:val="Prrafodelista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sz w:val="18"/>
          <w:szCs w:val="18"/>
          <w:lang w:val="es-BO"/>
        </w:rPr>
        <w:t xml:space="preserve">Los perjuicios por la paralización o deficiencias en el funcionamiento y/o pérdidas y/o daños causados por o que sean consecuencia de, errores por los cuales fueran responsables el fabricante y/o vendedor del bien asegurado. </w:t>
      </w:r>
    </w:p>
    <w:p>
      <w:pPr>
        <w:pStyle w:val="Prrafodelista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sz w:val="18"/>
          <w:szCs w:val="18"/>
          <w:lang w:val="es-BO"/>
        </w:rPr>
        <w:t>Errores de montaje, instalación o de errores de diseño.</w:t>
      </w:r>
    </w:p>
    <w:p>
      <w:pPr>
        <w:pStyle w:val="Normal"/>
        <w:jc w:val="both"/>
        <w:rPr>
          <w:rFonts w:ascii="Trebuchet MS;Trebuchet MS" w:hAnsi="Trebuchet MS;Trebuchet MS" w:cs="Trebuchet MS;Trebuchet MS"/>
          <w:i/>
          <w:i/>
          <w:sz w:val="20"/>
          <w:szCs w:val="18"/>
          <w:lang w:val="es-BO"/>
        </w:rPr>
      </w:pPr>
      <w:r>
        <w:rPr>
          <w:rFonts w:cs="Trebuchet MS;Trebuchet MS" w:ascii="Trebuchet MS;Trebuchet MS" w:hAnsi="Trebuchet MS;Trebuchet MS"/>
          <w:i/>
          <w:sz w:val="20"/>
          <w:szCs w:val="18"/>
          <w:lang w:val="es-BO"/>
        </w:rPr>
      </w:r>
    </w:p>
    <w:p>
      <w:pPr>
        <w:pStyle w:val="Normal"/>
        <w:suppressAutoHyphens w:val="true"/>
        <w:jc w:val="both"/>
        <w:rPr>
          <w:rFonts w:ascii="Trebuchet MS;Trebuchet MS" w:hAnsi="Trebuchet MS;Trebuchet MS" w:cs="Trebuchet MS;Trebuchet MS"/>
          <w:i/>
          <w:i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i/>
          <w:spacing w:val="-2"/>
          <w:sz w:val="18"/>
          <w:szCs w:val="18"/>
          <w:lang w:val="es-ES_tradnl"/>
        </w:rPr>
      </w:r>
    </w:p>
    <w:p>
      <w:pPr>
        <w:pStyle w:val="Textocomentario"/>
        <w:jc w:val="both"/>
        <w:rPr>
          <w:rFonts w:ascii="Trebuchet MS;Trebuchet MS" w:hAnsi="Trebuchet MS;Trebuchet MS" w:cs="Trebuchet MS;Trebuchet MS"/>
          <w:iCs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Todos los demás términos, condiciones y exclusiones, de la Póliza de la cual la presente Cláusula forma parte integrante e indivisible, permanecen sin modificación</w:t>
      </w:r>
    </w:p>
    <w:p>
      <w:pPr>
        <w:pStyle w:val="Normal"/>
        <w:jc w:val="both"/>
        <w:rPr>
          <w:rFonts w:ascii="Trebuchet MS;Trebuchet MS" w:hAnsi="Trebuchet MS;Trebuchet MS" w:cs="Trebuchet MS;Trebuchet MS"/>
          <w:iCs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iCs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i/>
          <w:i/>
          <w:sz w:val="20"/>
          <w:szCs w:val="18"/>
        </w:rPr>
      </w:pPr>
      <w:r>
        <w:rPr>
          <w:rFonts w:cs="Trebuchet MS;Trebuchet MS" w:ascii="Trebuchet MS;Trebuchet MS" w:hAnsi="Trebuchet MS;Trebuchet MS"/>
          <w:i/>
          <w:sz w:val="20"/>
          <w:szCs w:val="18"/>
        </w:rPr>
      </w:r>
    </w:p>
    <w:p>
      <w:pPr>
        <w:pStyle w:val="Normal"/>
        <w:jc w:val="both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ocomentario"/>
        <w:rPr>
          <w:rFonts w:ascii="Times New Roman;Times New Roman" w:hAnsi="Times New Roman;Times New Roman" w:cs="Times New Roman;Times New Roman"/>
          <w:i/>
          <w:i/>
          <w:iCs/>
          <w:spacing w:val="-2"/>
          <w:sz w:val="20"/>
          <w:lang w:val="es-ES_tradnl"/>
        </w:rPr>
      </w:pPr>
      <w:r>
        <w:rPr>
          <w:rFonts w:cs="Times New Roman;Times New Roman" w:ascii="Times New Roman;Times New Roman" w:hAnsi="Times New Roman;Times New Roman"/>
          <w:i/>
          <w:iCs/>
          <w:spacing w:val="-2"/>
          <w:sz w:val="20"/>
          <w:lang w:val="es-ES_tradnl"/>
        </w:rPr>
      </w:r>
    </w:p>
    <w:p>
      <w:pPr>
        <w:pStyle w:val="Textoindependiente2"/>
        <w:rPr>
          <w:rFonts w:ascii="Trebuchet MS;Trebuchet MS" w:hAnsi="Trebuchet MS;Trebuchet MS" w:cs="Trebuchet MS;Trebuchet MS"/>
          <w:i/>
          <w:i/>
          <w:iCs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i/>
          <w:iCs/>
          <w:spacing w:val="-2"/>
          <w:sz w:val="18"/>
          <w:szCs w:val="18"/>
          <w:lang w:val="es-ES_tradnl"/>
        </w:rPr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rPr>
          <w:rFonts w:ascii="Trebuchet MS;Trebuchet MS" w:hAnsi="Trebuchet MS;Trebuchet MS" w:cs="Arial"/>
          <w:b/>
          <w:b/>
          <w:sz w:val="18"/>
          <w:szCs w:val="18"/>
        </w:rPr>
      </w:pPr>
      <w:r>
        <w:rPr>
          <w:rFonts w:cs="Arial" w:ascii="Trebuchet MS;Trebuchet MS" w:hAnsi="Trebuchet MS;Trebuchet MS"/>
          <w:b/>
          <w:sz w:val="18"/>
          <w:szCs w:val="18"/>
        </w:rPr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del w:id="12" w:author="Carmen R. Llusco Gomez" w:date="2018-11-16T17:07:00Z">
      <w:r>
        <w:rPr>
          <w:color w:val="1F497D"/>
          <w:lang w:eastAsia="es-BO"/>
        </w:rPr>
        <w:drawing>
          <wp:inline distT="0" distB="0" distL="0" distR="0">
            <wp:extent cx="1396365" cy="4857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b/>
    </w:rPr>
  </w:style>
  <w:style w:type="character" w:styleId="WW8Num11z1">
    <w:name w:val="WW8Num11z1"/>
    <w:qFormat/>
    <w:rPr>
      <w:b/>
      <w:i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b/>
    </w:rPr>
  </w:style>
  <w:style w:type="character" w:styleId="WW8Num13z1">
    <w:name w:val="WW8Num13z1"/>
    <w:qFormat/>
    <w:rPr>
      <w:b/>
      <w:i/>
    </w:rPr>
  </w:style>
  <w:style w:type="character" w:styleId="WW8Num14z0">
    <w:name w:val="WW8Num14z0"/>
    <w:qFormat/>
    <w:rPr>
      <w:b/>
      <w:i/>
    </w:rPr>
  </w:style>
  <w:style w:type="character" w:styleId="WW8Num14z1">
    <w:name w:val="WW8Num14z1"/>
    <w:qFormat/>
    <w:rPr>
      <w:b w:val="false"/>
      <w:i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1">
    <w:name w:val="WW8Num16z1"/>
    <w:qFormat/>
    <w:rPr>
      <w:b w:val="false"/>
      <w:i/>
    </w:rPr>
  </w:style>
  <w:style w:type="character" w:styleId="WW8Num16z2">
    <w:name w:val="WW8Num16z2"/>
    <w:qFormat/>
    <w:rPr/>
  </w:style>
  <w:style w:type="character" w:styleId="WW8Num20z0">
    <w:name w:val="WW8Num20z0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character" w:styleId="TextosinformatoCar">
    <w:name w:val="Texto sin formato Car"/>
    <w:qFormat/>
    <w:rPr>
      <w:rFonts w:ascii="Courier New" w:hAnsi="Courier New" w:cs="Courier New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paragraph" w:styleId="Textosinformato">
    <w:name w:val="Texto sin formato"/>
    <w:basedOn w:val="Normal"/>
    <w:qFormat/>
    <w:pPr/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2017-11-24T21:03:00Z</dcterms:created>
  <dc:creator>acloma</dc:creator>
  <dc:description/>
  <cp:keywords/>
  <dc:language>en-US</dc:language>
  <cp:lastModifiedBy>Carmen R. Llusco Gomez</cp:lastModifiedBy>
  <cp:lastPrinted>2018-11-16T17:07:00Z</cp:lastPrinted>
  <dcterms:modified xsi:type="dcterms:W3CDTF">2018-11-16T17:07:00Z</dcterms:modified>
  <cp:revision>4</cp:revision>
  <dc:subject/>
  <dc:title>ANEXO DE DAÑOS A CAUSAS DE LA NATURALEZA</dc:title>
</cp:coreProperties>
</file>
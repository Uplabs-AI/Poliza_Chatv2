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1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1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1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1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1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1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CLAUSULA PARA CUBRIR PÉRDIDAS Y DAÑOS OCASIONADOS DIRECTAMENTE POR HURACAN, VENTARRON, TORMENTA, TORNADO, TIFON, TEMPESTAD Y CUALQUIER OTRO DISTURBIO ATMOSFÉRICO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6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</w:delText>
        </w:r>
      </w:del>
      <w:ins w:id="7" w:author="Renato Chavez Sevilla" w:date="2018-05-21T16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2882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6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…………………………………….</w:delText>
        </w:r>
      </w:del>
      <w:ins w:id="9" w:author="Renato Chavez Sevilla" w:date="2018-05-21T16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6:06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/>
      </w:pPr>
      <w:r>
        <w:rPr>
          <w:rFonts w:cs="Trebuchet MS" w:ascii="Trebuchet MS" w:hAnsi="Trebuchet MS"/>
          <w:sz w:val="18"/>
          <w:szCs w:val="18"/>
        </w:rPr>
        <w:t>Queda entendido y convenido, que se extiende a cubrir pérdidas o daños causados directamente a los bienes descritos y hasta los valores asegurados establecidos en la misma, a consecuencia de Huracán Ventarrón, Tormenta, Tornado, Tifón, Tempestad y cualquier otro disturbio atmosférico.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b/>
          <w:b/>
          <w:iCs/>
          <w:spacing w:val="-2"/>
          <w:sz w:val="18"/>
          <w:szCs w:val="18"/>
          <w:u w:val="single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u w:val="single"/>
          <w:lang w:val="es-ES_tradnl"/>
        </w:rPr>
        <w:t>CONDICIONES ESPECIALES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>1.</w:t>
      </w:r>
      <w:r>
        <w:rPr>
          <w:rFonts w:cs="Trebuchet MS" w:ascii="Trebuchet MS" w:hAnsi="Trebuchet MS"/>
          <w:b/>
          <w:iCs/>
          <w:spacing w:val="-2"/>
          <w:sz w:val="18"/>
          <w:szCs w:val="18"/>
          <w:u w:val="single"/>
          <w:lang w:val="es-ES_tradnl"/>
        </w:rPr>
        <w:t xml:space="preserve"> Exclusiones: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eastAsia="Trebuchet MS" w:cs="Trebuchet MS" w:ascii="Trebuchet MS" w:hAnsi="Trebuchet MS"/>
          <w:iCs/>
          <w:spacing w:val="-2"/>
          <w:sz w:val="18"/>
          <w:szCs w:val="18"/>
          <w:lang w:val="es-ES_tradnl"/>
        </w:rPr>
        <w:t xml:space="preserve">  </w:t>
      </w: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 xml:space="preserve">I. </w:t>
      </w: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El seguro otorgado bajo esta Cláusula no cubre: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0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960" w:hanging="96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a)</w:t>
        <w:tab/>
        <w:t>Pérdidas  o daños ocasionados por maremoto, salida de mar, marejada u oleaje, inundación, crecientes de agua o desbordamientos, a menos que sean ocasionados directamente por Huracán, Ventarrón, tormenta, Tornado, Tifón, Tempestad y cualquier otro disturbio atmosférico..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0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960" w:hanging="96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b)</w:t>
        <w:tab/>
        <w:t>Pérdidas o daños causados por agua proveniente de un equipo de riego o de regaderas automáticas, o de otra tubería, a menos que tal equipo o tubería sufra previamente un daño como resultado directo  de Huracán, Ventarrón, Tempestad o Granizo.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1204" w:hanging="1204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c)</w:t>
        <w:tab/>
        <w:t xml:space="preserve">Pérdidas o daños ocasionados al interior de los Edificios o de los bienes allí contenidos, 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0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960" w:hanging="96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ab/>
        <w:t>causados por lluvia, arena o polvo, llevados o no por el viento, a menos que el edificio asegurado, o que contenga la propiedad asegurada, sufra previamente daños que dejen aberturas en los techos, paredes, puertas o ventanas, causados por la fuerza directa del viento o granizo.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964" w:hanging="964"/>
        <w:jc w:val="both"/>
        <w:rPr/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ab/>
        <w:t>II.</w:t>
      </w: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>A menos que se aseguren expresa o específicamente, la Compañía no será responsable por pérdidas o daños causados a los siguientes bienes.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1204" w:hanging="1204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a)</w:t>
        <w:tab/>
        <w:t>Molinos de viento o sus torres, toldos, avisos, chimeneas de Metal, antenas de Radio y/o televisión, adimentos temporales de los techos o techos de paja, madera o cartón.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1204" w:hanging="1204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b)</w:t>
        <w:tab/>
        <w:t>Edificios (o contenido de los mismos), en curso de construcción o de reconstrucción, a menos que se hallen completamente techados y con todas sus puertas, ventanas y vidrios instalados.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 xml:space="preserve">2. </w:t>
      </w:r>
      <w:r>
        <w:rPr>
          <w:rFonts w:cs="Trebuchet MS" w:ascii="Trebuchet MS" w:hAnsi="Trebuchet MS"/>
          <w:b/>
          <w:iCs/>
          <w:spacing w:val="-2"/>
          <w:sz w:val="18"/>
          <w:szCs w:val="18"/>
          <w:u w:val="single"/>
          <w:lang w:val="es-ES_tradnl"/>
        </w:rPr>
        <w:t>Estipulaciones Generales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1204" w:hanging="1204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a)</w:t>
        <w:tab/>
        <w:tab/>
        <w:t>Todas las condiciones de esta Póliza se aplicarán por todo concepto al seguro concedido por ésta Cláusula, salvo en cuanto se hallen modificadas expresamente por las Condiciones Especiales de ésta.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1204" w:hanging="1204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ab/>
        <w:tab/>
        <w:tab/>
        <w:t>b)</w:t>
        <w:tab/>
        <w:tab/>
        <w:t>Las Condiciones Especiales de la presente se aplicarán únicamente al seguro concedido por ésta Cláusula y las Condiciones de la Póliza se aplicarán por todo concepto al seguro concedido, por la Póliza, tal como si ésta cláusula no hubiese sido agregada a la misma.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Todos los demás términos y condiciones de la Póliza de la cual la presente Cláusula forma parte integrante e indivisible se mantienen sin alteración.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i/>
          <w:i/>
          <w:iCs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1" w:author="Carmen R. Llusco Gomez" w:date="2020-01-20T09:37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2017-11-24T21:02:00Z</dcterms:created>
  <dc:creator>acloma</dc:creator>
  <dc:description/>
  <cp:keywords/>
  <dc:language>en-US</dc:language>
  <cp:lastModifiedBy>Carmen R. Llusco Gomez</cp:lastModifiedBy>
  <cp:lastPrinted>2020-01-20T09:37:00Z</cp:lastPrinted>
  <dcterms:modified xsi:type="dcterms:W3CDTF">2020-01-20T09:38:00Z</dcterms:modified>
  <cp:revision>4</cp:revision>
  <dc:subject/>
  <dc:title>ANEXO DE DAÑOS A CAUSAS DE LA NATURALEZA</dc:title>
</cp:coreProperties>
</file>
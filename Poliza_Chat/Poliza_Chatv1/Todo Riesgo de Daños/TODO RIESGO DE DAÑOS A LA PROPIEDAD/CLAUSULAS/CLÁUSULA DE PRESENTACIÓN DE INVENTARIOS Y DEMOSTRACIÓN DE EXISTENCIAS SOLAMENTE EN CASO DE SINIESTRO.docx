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b/>
          <w:b/>
          <w:sz w:val="20"/>
          <w:lang w:val="es-ES_tradnl"/>
        </w:rPr>
      </w:pPr>
      <w:r>
        <w:rPr>
          <w:rFonts w:eastAsia="Trebuchet MS" w:cs="Trebuchet MS" w:ascii="Trebuchet MS" w:hAnsi="Trebuchet MS"/>
          <w:b/>
          <w:iCs/>
          <w:spacing w:val="-2"/>
          <w:sz w:val="18"/>
          <w:szCs w:val="18"/>
          <w:lang w:val="es-ES_tradnl"/>
        </w:rPr>
        <w:t xml:space="preserve">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CLÁUSULA DE PRESENTACIÓN DE INVENTARIOS Y/O DEMOSTRACIÓN DE EXISTENCIAS SOLAMENTE EN CASO DE SINIESTRO</w:t>
      </w:r>
    </w:p>
    <w:p>
      <w:pPr>
        <w:pStyle w:val="Heading1"/>
        <w:rPr>
          <w:rFonts w:ascii="Trebuchet MS" w:hAnsi="Trebuchet MS" w:cs="Arial"/>
          <w:i w:val="false"/>
          <w:i w:val="false"/>
          <w:spacing w:val="-2"/>
          <w:sz w:val="18"/>
          <w:szCs w:val="18"/>
          <w:u w:val="none"/>
          <w:lang w:val="es-ES_tradnl"/>
        </w:rPr>
      </w:pPr>
      <w:r>
        <w:rPr>
          <w:rFonts w:cs="Arial" w:ascii="Trebuchet MS" w:hAnsi="Trebuchet MS"/>
          <w:i w:val="false"/>
          <w:spacing w:val="-2"/>
          <w:sz w:val="18"/>
          <w:szCs w:val="18"/>
          <w:u w:val="none"/>
          <w:lang w:val="es-ES_tradnl"/>
        </w:rPr>
        <w:t>Código Asignado</w:t>
      </w:r>
      <w:ins w:id="6" w:author="Renato Chavez Sevilla" w:date="2018-02-20T10:22:00Z">
        <w:r>
          <w:rPr>
            <w:rFonts w:cs="Arial" w:ascii="Trebuchet MS" w:hAnsi="Trebuchet MS"/>
            <w:i w:val="false"/>
            <w:spacing w:val="-2"/>
            <w:sz w:val="18"/>
            <w:szCs w:val="18"/>
            <w:u w:val="none"/>
            <w:lang w:val="es-ES_tradnl"/>
          </w:rPr>
          <w:t xml:space="preserve"> </w:t>
        </w:r>
      </w:ins>
      <w:ins w:id="7" w:author="Renato Chavez Sevilla" w:date="2018-02-20T10:22:00Z">
        <w:r>
          <w:rPr>
            <w:rFonts w:cs="Arial" w:ascii="Trebuchet MS" w:hAnsi="Trebuchet MS"/>
            <w:b/>
            <w:i w:val="false"/>
            <w:spacing w:val="-2"/>
            <w:sz w:val="18"/>
            <w:szCs w:val="18"/>
            <w:u w:val="none"/>
            <w:lang w:val="es-ES_tradnl"/>
          </w:rPr>
          <w:t>115-910101-2007 06 001</w:t>
        </w:r>
      </w:ins>
      <w:ins w:id="8" w:author="Renato Chavez Sevilla" w:date="2018-02-20T10:23:00Z">
        <w:r>
          <w:rPr>
            <w:rFonts w:cs="Arial" w:ascii="Trebuchet MS" w:hAnsi="Trebuchet MS"/>
            <w:i w:val="false"/>
            <w:spacing w:val="-2"/>
            <w:sz w:val="18"/>
            <w:szCs w:val="18"/>
            <w:u w:val="none"/>
            <w:lang w:val="es-ES_tradnl"/>
          </w:rPr>
          <w:t xml:space="preserve"> 2856</w:t>
        </w:r>
      </w:ins>
      <w:del w:id="9" w:author="Renato Chavez Sevilla" w:date="2018-02-20T10:22:00Z">
        <w:r>
          <w:rPr>
            <w:rFonts w:cs="Arial" w:ascii="Trebuchet MS" w:hAnsi="Trebuchet MS"/>
            <w:i w:val="false"/>
            <w:spacing w:val="-2"/>
            <w:sz w:val="18"/>
            <w:szCs w:val="18"/>
            <w:u w:val="none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ins w:id="10" w:author="Renato Chavez Sevilla" w:date="2018-02-20T10:2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APS</w:t>
        </w:r>
      </w:ins>
      <w:del w:id="11" w:author="Renato Chavez Sevilla" w:date="2018-02-20T10:2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 xml:space="preserve"> 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2" w:author="Renato Chavez Sevilla" w:date="2018-02-20T10:2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3" w:author="Renato Chavez Sevilla" w:date="2018-02-20T10:2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4" w:author="Renato Chavez Sevilla" w:date="2018-02-20T10:22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5" w:author="Renato Chavez Sevilla" w:date="2018-02-20T10:2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6" w:author="Renato Chavez Sevilla" w:date="2018-02-20T10:2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iCs/>
          <w:color w:val="000000"/>
          <w:sz w:val="18"/>
          <w:szCs w:val="18"/>
          <w:lang w:val="es-ES_tradnl"/>
        </w:rPr>
        <w:t xml:space="preserve">Mediante la presente se acuerda y conviene, que </w:t>
      </w:r>
      <w:del w:id="17" w:author="Blanca Yola Iris Rivera Coronel" w:date="2017-11-27T16:52:00Z">
        <w:r>
          <w:rPr>
            <w:rFonts w:cs="Trebuchet MS" w:ascii="Trebuchet MS" w:hAnsi="Trebuchet MS"/>
            <w:iCs/>
            <w:color w:val="000000"/>
            <w:sz w:val="18"/>
            <w:szCs w:val="18"/>
            <w:lang w:val="es-ES_tradnl"/>
          </w:rPr>
          <w:delText xml:space="preserve">y sujeto al pago de la prima adicional correspondiente, para las coberturas amparadas según lo estipulado en las Condiciones Particulares de ésta póliza, que </w:delText>
        </w:r>
      </w:del>
      <w:r>
        <w:rPr>
          <w:rFonts w:cs="Trebuchet MS" w:ascii="Trebuchet MS" w:hAnsi="Trebuchet MS"/>
          <w:iCs/>
          <w:color w:val="000000"/>
          <w:sz w:val="18"/>
          <w:szCs w:val="18"/>
          <w:lang w:val="es-ES_tradnl"/>
        </w:rPr>
        <w:t>la Compañía solicitará la presentación de inventarios y/o demostración de existencias solamente en caso de siniestro.</w:t>
      </w:r>
    </w:p>
    <w:p>
      <w:pPr>
        <w:pStyle w:val="Normal"/>
        <w:jc w:val="both"/>
        <w:rPr>
          <w:rFonts w:ascii="Trebuchet MS" w:hAnsi="Trebuchet MS" w:cs="Trebuchet MS"/>
          <w:iCs/>
          <w:color w:val="000000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color w:val="000000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Cs/>
          <w:color w:val="000000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color w:val="000000"/>
          <w:sz w:val="18"/>
          <w:szCs w:val="18"/>
          <w:lang w:val="es-ES_tradnl"/>
        </w:rPr>
        <w:t>Dicha documentación debe demostrar fehaciente e inequívocamente la propiedad y/o custodia del Asegurado de los bienes siniestrados sujetos a indemnización, mismos que deberán formar parte de la materia del seguro de las Condiciones Particulares.</w:t>
      </w:r>
    </w:p>
    <w:p>
      <w:pPr>
        <w:pStyle w:val="Normal"/>
        <w:jc w:val="both"/>
        <w:rPr>
          <w:rFonts w:ascii="Trebuchet MS" w:hAnsi="Trebuchet MS" w:cs="Trebuchet MS"/>
          <w:iCs/>
          <w:color w:val="000000"/>
          <w:sz w:val="18"/>
          <w:szCs w:val="18"/>
          <w:lang w:val="es-ES_tradnl"/>
        </w:rPr>
      </w:pPr>
      <w:r>
        <w:rPr>
          <w:rFonts w:cs="Trebuchet MS" w:ascii="Trebuchet MS" w:hAnsi="Trebuchet MS"/>
          <w:iCs/>
          <w:color w:val="000000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jc w:val="both"/>
        <w:rPr>
          <w:rFonts w:ascii="Trebuchet MS" w:hAnsi="Trebuchet MS" w:cs="Trebuchet MS"/>
          <w:i/>
          <w:i/>
          <w:spacing w:val="-2"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8" w:author="Blanca Yola Iris Rivera Coronel" w:date="2018-02-27T08:58:00Z">
      <w:r>
        <w:rPr>
          <w:color w:val="1F497D"/>
          <w:lang w:eastAsia="es-BO"/>
        </w:rPr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-461010</wp:posOffset>
            </wp:positionH>
            <wp:positionV relativeFrom="paragraph">
              <wp:posOffset>142875</wp:posOffset>
            </wp:positionV>
            <wp:extent cx="1224280" cy="461010"/>
            <wp:effectExtent l="0" t="0" r="0" b="0"/>
            <wp:wrapTopAndBottom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396365" cy="4857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2017-11-27T16:52:00Z</dcterms:created>
  <dc:creator>acloma</dc:creator>
  <dc:description/>
  <cp:keywords/>
  <dc:language>en-US</dc:language>
  <cp:lastModifiedBy>Rosmery Antonieta Gutierrez Chavez</cp:lastModifiedBy>
  <cp:lastPrinted>2022-08-16T16:49:00Z</cp:lastPrinted>
  <dcterms:modified xsi:type="dcterms:W3CDTF">2022-08-16T17:00:00Z</dcterms:modified>
  <cp:revision>5</cp:revision>
  <dc:subject/>
  <dc:title>ANEXO DE DAÑOS A CAUSAS DE LA NATURALEZA</dc:title>
</cp:coreProperties>
</file>
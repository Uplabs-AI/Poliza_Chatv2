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415</w:t>
        </w:r>
      </w:ins>
      <w:del w:id="1" w:author="Blanca Yola Iris Rivera Coronel" w:date="2017-11-24T18:4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577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4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autoSpaceDE w:val="false"/>
        <w:jc w:val="center"/>
        <w:rPr/>
      </w:pPr>
      <w:ins w:id="6" w:author="Blanca Yola Iris Rivera Coronel" w:date="2017-11-24T18:43:00Z">
        <w:r>
          <w:rPr>
            <w:rFonts w:cs="Arial" w:ascii="Trebuchet MS" w:hAnsi="Trebuchet MS"/>
            <w:b/>
            <w:color w:val="000000"/>
            <w:w w:val="116"/>
            <w:sz w:val="18"/>
            <w:szCs w:val="18"/>
          </w:rPr>
          <w:t xml:space="preserve">CLAUSULA </w:t>
        </w:r>
      </w:ins>
      <w:r>
        <w:rPr>
          <w:rFonts w:cs="Arial" w:ascii="Trebuchet MS" w:hAnsi="Trebuchet MS"/>
          <w:b/>
          <w:color w:val="000000"/>
          <w:w w:val="116"/>
          <w:sz w:val="18"/>
          <w:szCs w:val="18"/>
        </w:rPr>
        <w:t>DE AMPLIACIÓN DE PERÍODO DE GRACIA (45 DÍAS)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2893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6-15T15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6-15T15:3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Queda convenido y acordado por medio de la presente, que se amplía el periodo de gracia para la cobranza de primas a cuarenta y cinco (45) días sin pérdida de cobertura.</w:t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Todos los demás términos y condiciones de la Póliza, de la cual la presente cláusula forma parte integrante e indivisible, se mantienen sin alteración.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MX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ES_tradnl"/>
        </w:rPr>
      </w:pPr>
      <w:r>
        <w:rPr>
          <w:rFonts w:cs="Trebuchet MS" w:ascii="Trebuchet MS" w:hAnsi="Trebuchet MS"/>
          <w:i/>
          <w:sz w:val="20"/>
          <w:szCs w:val="18"/>
          <w:lang w:val="es-ES_tradnl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b/>
      <w:i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b/>
    </w:rPr>
  </w:style>
  <w:style w:type="character" w:styleId="WW8Num14z1">
    <w:name w:val="WW8Num14z1"/>
    <w:qFormat/>
    <w:rPr>
      <w:b/>
      <w:i/>
    </w:rPr>
  </w:style>
  <w:style w:type="character" w:styleId="WW8Num15z0">
    <w:name w:val="WW8Num15z0"/>
    <w:qFormat/>
    <w:rPr>
      <w:b/>
      <w:i/>
    </w:rPr>
  </w:style>
  <w:style w:type="character" w:styleId="WW8Num15z1">
    <w:name w:val="WW8Num15z1"/>
    <w:qFormat/>
    <w:rPr>
      <w:b w:val="false"/>
      <w:i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1">
    <w:name w:val="WW8Num17z1"/>
    <w:qFormat/>
    <w:rPr>
      <w:b w:val="false"/>
      <w:i/>
    </w:rPr>
  </w:style>
  <w:style w:type="character" w:styleId="WW8Num17z2">
    <w:name w:val="WW8Num17z2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2017-11-24T18:44:00Z</dcterms:created>
  <dc:creator>acloma</dc:creator>
  <dc:description/>
  <cp:keywords/>
  <dc:language>en-US</dc:language>
  <cp:lastModifiedBy>Renato Chavez Sevilla</cp:lastModifiedBy>
  <cp:lastPrinted>2017-10-24T12:24:00Z</cp:lastPrinted>
  <dcterms:modified xsi:type="dcterms:W3CDTF">2018-06-15T15:34:00Z</dcterms:modified>
  <cp:revision>3</cp:revision>
  <dc:subject/>
  <dc:title>ANEXO DE DAÑOS A CAUSAS DE LA NATURALEZA</dc:title>
</cp:coreProperties>
</file>
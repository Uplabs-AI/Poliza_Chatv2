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7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  <w:u w:val="single"/>
          <w:lang w:val="es-ES_tradnl"/>
        </w:rPr>
      </w:pPr>
      <w:r>
        <w:rPr>
          <w:rFonts w:cs="Arial" w:ascii="Trebuchet MS;Trebuchet MS" w:hAnsi="Trebuchet MS;Trebuchet MS"/>
          <w:b/>
          <w:sz w:val="18"/>
          <w:szCs w:val="18"/>
          <w:u w:val="single"/>
          <w:lang w:val="es-ES_tradnl"/>
        </w:rPr>
      </w:r>
    </w:p>
    <w:p>
      <w:pPr>
        <w:pStyle w:val="Textocomentario"/>
        <w:jc w:val="center"/>
        <w:rPr/>
      </w:pPr>
      <w:ins w:id="6" w:author="Renato Chavez Sevilla" w:date="2018-05-21T16:02:00Z">
        <w:r>
          <w:rPr>
            <w:rFonts w:eastAsia="Trebuchet MS;Trebuchet MS" w:cs="Trebuchet MS;Trebuchet MS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           </w:t>
        </w:r>
      </w:ins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CLAUSULA DE DAÑOS POR GRANIZO, NIEVE Y/O HIELO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</w:delText>
        </w:r>
      </w:del>
      <w:ins w:id="8" w:author="Renato Chavez Sevilla" w:date="2018-05-21T16:01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115-910101-2007 06 001 </w:t>
        </w:r>
      </w:ins>
      <w:ins w:id="9" w:author="Renato Chavez Sevilla" w:date="2018-05-21T16:02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2877</w:t>
        </w:r>
      </w:ins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</w:t>
      </w:r>
      <w:del w:id="10" w:author="Renato Chavez Sevilla" w:date="2018-05-21T16:02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…………………………………….</w:delText>
        </w:r>
      </w:del>
      <w:ins w:id="11" w:author="Renato Chavez Sevilla" w:date="2018-05-21T16:02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2" w:author="Renato Chavez Sevilla" w:date="2018-05-21T16:02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b/>
          <w:b/>
          <w:iCs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iCs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Queda entendido y convenido que  y previo el pago de la prima adicional correspondiente, esta se extiende a cubrir las pérdidas o daños causados a los bienes asegurados y hasta el límite asegurado establecido en las Condiciones Particulares, a consecuencia directa de granizo, nieve y/o hielo.</w:t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El presente seguro no cubre los daños cuando los mismos sean causado a o cuando sean consecuencia directa o indirecta de:</w:t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 xml:space="preserve"> </w:t>
      </w: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Pérdidas o daños causados por agua proveniente de equipos de riesgo o de regaderas automáticas o de tuberías, a menos que tal equipo o tubería sufra previamente un daño como resultado directo de granizo, nieve y/o hielo.</w:t>
      </w:r>
    </w:p>
    <w:p>
      <w:pPr>
        <w:pStyle w:val="Textocomentari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Pérdidas o daños ocasionados al interior de los edificios o a los bienes allí contenidos, causados por granizo, nieve y/o hielo, llevados o no por el viento, a menos que el edificio asegurado o que contiene la propiedad asegurada, sufra previamente daños causados por la fuerza directa del granizo, nieve y/o hielo, que dejen aberturas en los techos, paredes, puertas o ventanas.</w:t>
      </w:r>
    </w:p>
    <w:p>
      <w:pPr>
        <w:pStyle w:val="Textocomentari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Daños en cultivos, plantaciones, cosechas en pie, carreteras, pistas, puentes, veredas, obras de alcantarillado, otras obras en construcción y similares.</w:t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A menos que se aseguren expresa y específicamente, la Compañía no será responsable por pérdidas o daños causados a los siguientes bienes:</w:t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 xml:space="preserve"> </w:t>
      </w: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Molinos de viento o sus torres, toldos, letreros, chimeneas de metal, antenas de radio y/o televisión, aditamentos temporales de los techos.  Edificios o el contenido de los mismos, en curso de construcción o de reconstrucción, a menos que se hallen completamente techados y con todas sus puertas, ventanas y vidrios instalados.</w:t>
      </w:r>
    </w:p>
    <w:p>
      <w:pPr>
        <w:pStyle w:val="Textocomentari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Granos, algodón y cosechas.</w:t>
      </w:r>
    </w:p>
    <w:p>
      <w:pPr>
        <w:pStyle w:val="Textocomentari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Otros bienes a la intemperie que no estén expresamente diseñados y preparados para permanecer a la intemperie y que no hayan sido expresamente declarados a la Compañía.</w:t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BO"/>
        </w:rPr>
        <w:t>Todos los demás términos y condiciones de la Póliza, de la cual la presente Clausula forma parte integrante e indivisible, se mantienen sin alteración.</w:t>
      </w:r>
    </w:p>
    <w:p>
      <w:pPr>
        <w:pStyle w:val="Textoindependiente2"/>
        <w:rPr>
          <w:rFonts w:ascii="Trebuchet MS;Trebuchet MS" w:hAnsi="Trebuchet MS;Trebuchet MS" w:cs="Trebuchet MS;Trebuchet MS"/>
          <w:iCs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</w:rPr>
      </w:pPr>
      <w:r>
        <w:rPr>
          <w:rFonts w:cs="Arial" w:ascii="Trebuchet MS;Trebuchet MS" w:hAnsi="Trebuchet MS;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3" w:author="Carmen R. Llusco Gomez" w:date="2019-01-21T17:19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>
      <w:b/>
      <w:i/>
    </w:rPr>
  </w:style>
  <w:style w:type="character" w:styleId="WW8Num10z1">
    <w:name w:val="WW8Num10z1"/>
    <w:qFormat/>
    <w:rPr>
      <w:b w:val="false"/>
      <w:i/>
    </w:rPr>
  </w:style>
  <w:style w:type="character" w:styleId="WW8Num10z2">
    <w:name w:val="WW8Num10z2"/>
    <w:qFormat/>
    <w:rPr/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2017-11-24T20:48:00Z</dcterms:created>
  <dc:creator>acloma</dc:creator>
  <dc:description/>
  <cp:keywords/>
  <dc:language>en-US</dc:language>
  <cp:lastModifiedBy>Carmen R. Llusco Gomez</cp:lastModifiedBy>
  <cp:lastPrinted>2019-01-21T17:19:00Z</cp:lastPrinted>
  <dcterms:modified xsi:type="dcterms:W3CDTF">2019-01-21T17:19:00Z</dcterms:modified>
  <cp:revision>4</cp:revision>
  <dc:subject/>
  <dc:title>ANEXO DE DAÑOS A CAUSAS DE LA NATURALEZA</dc:title>
</cp:coreProperties>
</file>
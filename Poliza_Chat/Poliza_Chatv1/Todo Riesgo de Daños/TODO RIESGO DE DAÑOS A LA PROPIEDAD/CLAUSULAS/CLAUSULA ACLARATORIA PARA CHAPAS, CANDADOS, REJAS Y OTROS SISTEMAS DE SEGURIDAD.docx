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2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2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2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2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2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2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>
          <w:rFonts w:ascii="Trebuchet MS" w:hAnsi="Trebuchet MS" w:cs="Trebuchet MS"/>
          <w:bCs/>
          <w:i w:val="false"/>
          <w:i w:val="false"/>
          <w:sz w:val="18"/>
          <w:szCs w:val="18"/>
          <w:u w:val="none"/>
        </w:rPr>
      </w:pPr>
      <w:r>
        <w:rPr>
          <w:rFonts w:cs="Trebuchet MS" w:ascii="Trebuchet MS" w:hAnsi="Trebuchet MS"/>
          <w:bCs/>
          <w:i w:val="false"/>
          <w:sz w:val="18"/>
          <w:szCs w:val="18"/>
          <w:u w:val="none"/>
        </w:rPr>
        <w:t xml:space="preserve">CLAUSULA ACLARATORIA PARA CHAPAS, CANDADOS, REJAS </w:t>
      </w:r>
      <w:r>
        <w:rPr>
          <w:rFonts w:cs="Trebuchet MS" w:ascii="Trebuchet MS" w:hAnsi="Trebuchet MS"/>
          <w:i w:val="false"/>
          <w:sz w:val="18"/>
          <w:szCs w:val="18"/>
          <w:u w:val="none"/>
        </w:rPr>
        <w:t>Y OTROS SISTEMAS DE SEGURIDAD Y CONTROL Y/O SISTEMAS DE ALARMA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09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2845</w:t>
        </w:r>
      </w:ins>
      <w:del w:id="7" w:author="Renato Chavez Sevilla" w:date="2018-02-20T09:3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ins w:id="8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APS</w:t>
        </w:r>
      </w:ins>
      <w:del w:id="9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 xml:space="preserve"> 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0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1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del w:id="12" w:author="Renato Chavez Sevilla" w:date="2018-02-20T09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  <w:ins w:id="13" w:author="Renato Chavez Sevilla" w:date="2018-02-20T09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135/2018 </w:t>
        </w:r>
      </w:ins>
      <w:ins w:id="14" w:author="Renato Chavez Sevilla" w:date="2018-02-20T09:4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18"/>
          <w:szCs w:val="18"/>
        </w:rPr>
        <w:t xml:space="preserve">Queda entendido y convenido que, </w:t>
      </w:r>
      <w:del w:id="15" w:author="Blanca Yola Iris Rivera Coronel" w:date="2017-11-03T14:25:00Z">
        <w:r>
          <w:rPr>
            <w:rFonts w:cs="Trebuchet MS" w:ascii="Trebuchet MS" w:hAnsi="Trebuchet MS"/>
            <w:sz w:val="18"/>
            <w:szCs w:val="18"/>
          </w:rPr>
          <w:delText xml:space="preserve">no obstante que lo establecido en las Condiciones Generales Sección I no excluye este riesgo, </w:delText>
        </w:r>
      </w:del>
      <w:del w:id="16" w:author="Blanca Yola Iris Rivera Coronel" w:date="2017-11-03T14:26:00Z">
        <w:r>
          <w:rPr>
            <w:rFonts w:cs="Trebuchet MS" w:ascii="Trebuchet MS" w:hAnsi="Trebuchet MS"/>
            <w:sz w:val="18"/>
            <w:szCs w:val="18"/>
          </w:rPr>
          <w:delText xml:space="preserve">se aclara que esta la sección </w:delText>
        </w:r>
      </w:del>
      <w:ins w:id="17" w:author="Blanca Yola Iris Rivera Coronel" w:date="2017-11-03T14:26:00Z">
        <w:r>
          <w:rPr>
            <w:rFonts w:cs="Trebuchet MS" w:ascii="Trebuchet MS" w:hAnsi="Trebuchet MS"/>
            <w:sz w:val="18"/>
            <w:szCs w:val="18"/>
          </w:rPr>
          <w:t xml:space="preserve">se </w:t>
        </w:r>
      </w:ins>
      <w:r>
        <w:rPr>
          <w:rFonts w:cs="Trebuchet MS" w:ascii="Trebuchet MS" w:hAnsi="Trebuchet MS"/>
          <w:sz w:val="18"/>
          <w:szCs w:val="18"/>
        </w:rPr>
        <w:t>otorga cobertura a las pérdidas o daños causados, rotura, daño y/o destrucción de candados y/o chapas de seguridad , rejas y/o sistemas de alarma y otros sistemas de seguridad y control colocados en las puertas y ventanas del predio por robo y/o consecuencia de robo, cuando tal rotura, daño y/o destrucción sea por medio de violencia y quedan huellas visibles de tal violencia dejada por herramientas, explosivos, elementos eléctricos y/o químicos.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84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  <w:del w:id="19" w:author="Blanca Yola Iris Rivera Coronel" w:date="2017-11-03T14:26:00Z"/>
        </w:rPr>
      </w:pPr>
      <w:del w:id="18" w:author="Blanca Yola Iris Rivera Coronel" w:date="2017-11-03T14:26:00Z">
        <w:r>
          <w:rPr>
            <w:rFonts w:cs="Trebuchet MS" w:ascii="Trebuchet MS" w:hAnsi="Trebuchet MS"/>
            <w:b/>
            <w:spacing w:val="-2"/>
            <w:sz w:val="18"/>
            <w:szCs w:val="18"/>
            <w:lang w:val="es-ES_tradnl"/>
          </w:rPr>
          <w:delText>Art. 2. Exclusiones.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7"/>
          <w:numId w:val="2"/>
        </w:numPr>
        <w:tabs>
          <w:tab w:val="clear" w:pos="708"/>
          <w:tab w:val="left" w:pos="1418" w:leader="none"/>
        </w:tabs>
        <w:ind w:left="1418" w:hanging="567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Daño y/o destrucción emergente de la perdida de llaves y/o causas similares o cuando la destrucción sea necesaria u ordenada por autoridades pertinentes.</w:t>
      </w:r>
    </w:p>
    <w:p>
      <w:pPr>
        <w:pStyle w:val="Normal"/>
        <w:widowControl w:val="false"/>
        <w:numPr>
          <w:ilvl w:val="7"/>
          <w:numId w:val="2"/>
        </w:numPr>
        <w:tabs>
          <w:tab w:val="clear" w:pos="708"/>
          <w:tab w:val="left" w:pos="1418" w:leader="none"/>
        </w:tabs>
        <w:ind w:left="1418" w:hanging="567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Destrucción de chapas y/o candados y otros sistemas de seguridad y control que se deban a desgaste natural por uso en el transcurso del tiempo.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  <w:del w:id="21" w:author="Blanca Yola Iris Rivera Coronel" w:date="2017-11-03T14:26:00Z"/>
        </w:rPr>
      </w:pPr>
      <w:del w:id="20" w:author="Blanca Yola Iris Rivera Coronel" w:date="2017-11-03T14:26:00Z">
        <w:r>
          <w:rPr>
            <w:rFonts w:cs="Trebuchet MS" w:ascii="Trebuchet MS" w:hAnsi="Trebuchet MS"/>
            <w:b/>
            <w:spacing w:val="-2"/>
            <w:sz w:val="18"/>
            <w:szCs w:val="18"/>
            <w:lang w:val="es-ES_tradnl"/>
          </w:rPr>
          <w:delText>Art. 3.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comentario"/>
        <w:jc w:val="both"/>
        <w:rPr>
          <w:rFonts w:ascii="Times New Roman" w:hAnsi="Times New Roman" w:cs="Times New Roman"/>
          <w:b/>
          <w:b/>
          <w:i/>
          <w:i/>
          <w:iCs/>
          <w:spacing w:val="-2"/>
          <w:sz w:val="18"/>
          <w:szCs w:val="18"/>
          <w:lang w:val="es-ES_tradnl"/>
        </w:rPr>
      </w:pPr>
      <w:r>
        <w:rPr>
          <w:rFonts w:cs="Times New Roman" w:ascii="Times New Roman" w:hAnsi="Times New Roman"/>
          <w:b/>
          <w:i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b/>
          <w:b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22" w:author="Blanca Yola Iris Rivera Coronel" w:date="2018-02-27T08:48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436"/>
      </w:pPr>
      <w:rPr>
        <w:i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1">
    <w:name w:val="WW8Num7z1"/>
    <w:qFormat/>
    <w:rPr>
      <w:b w:val="false"/>
      <w:i/>
    </w:rPr>
  </w:style>
  <w:style w:type="character" w:styleId="WW8Num7z2">
    <w:name w:val="WW8Num7z2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2017-11-27T16:27:00Z</dcterms:created>
  <dc:creator>acloma</dc:creator>
  <dc:description/>
  <cp:keywords/>
  <dc:language>en-US</dc:language>
  <cp:lastModifiedBy>Blanca Yola Iris Rivera Coronel</cp:lastModifiedBy>
  <cp:lastPrinted>2017-11-27T16:27:00Z</cp:lastPrinted>
  <dcterms:modified xsi:type="dcterms:W3CDTF">2018-02-27T08:48:00Z</dcterms:modified>
  <cp:revision>7</cp:revision>
  <dc:subject/>
  <dc:title>ANEXO DE DAÑOS A CAUSAS DE LA NATURALEZA</dc:title>
</cp:coreProperties>
</file>
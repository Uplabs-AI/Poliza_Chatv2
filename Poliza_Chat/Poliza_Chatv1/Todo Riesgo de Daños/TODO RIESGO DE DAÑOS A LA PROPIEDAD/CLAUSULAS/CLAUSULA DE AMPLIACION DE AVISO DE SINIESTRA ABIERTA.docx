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clear" w:pos="708"/>
          <w:tab w:val="right" w:pos="9360" w:leader="none"/>
        </w:tabs>
        <w:suppressAutoHyphens w:val="true"/>
        <w:jc w:val="center"/>
        <w:rPr/>
      </w:pPr>
      <w:r>
        <w:rPr>
          <w:rFonts w:eastAsia="Trebuchet MS" w:cs="Trebuchet MS" w:ascii="Trebuchet MS" w:hAnsi="Trebuchet MS"/>
          <w:b/>
          <w:spacing w:val="-2"/>
          <w:sz w:val="18"/>
          <w:szCs w:val="18"/>
          <w:lang w:val="es-ES_tradnl"/>
        </w:rPr>
        <w:t xml:space="preserve">    </w:t>
      </w:r>
      <w:r>
        <w:rPr>
          <w:rFonts w:cs="Arial" w:ascii="Trebuchet MS" w:hAnsi="Trebuchet MS"/>
          <w:b/>
          <w:spacing w:val="-2"/>
          <w:sz w:val="18"/>
          <w:szCs w:val="18"/>
          <w:lang w:val="es-ES_tradnl"/>
        </w:rPr>
        <w:t>PÓLIZA DE SEGURO DE TODO RIESGO DE DAÑOS A LA PROPIEDAD</w:t>
      </w:r>
    </w:p>
    <w:p>
      <w:pPr>
        <w:pStyle w:val="Normal"/>
        <w:ind w:left="640" w:firstLine="80"/>
        <w:jc w:val="center"/>
        <w:rPr>
          <w:rFonts w:ascii="Trebuchet MS" w:hAnsi="Trebuchet MS" w:cs="Arial"/>
          <w:b/>
          <w:b/>
          <w:spacing w:val="-2"/>
          <w:sz w:val="18"/>
          <w:szCs w:val="18"/>
          <w:lang w:val="es-ES_tradnl"/>
        </w:rPr>
      </w:pPr>
      <w:r>
        <w:rPr>
          <w:rFonts w:cs="Arial" w:ascii="Trebuchet MS" w:hAnsi="Trebuchet MS"/>
          <w:b/>
          <w:spacing w:val="-2"/>
          <w:sz w:val="18"/>
          <w:szCs w:val="18"/>
          <w:lang w:val="es-ES_tradnl"/>
        </w:rPr>
        <w:t>Código Asignado 115-910101-2007 06 001</w:t>
      </w:r>
    </w:p>
    <w:p>
      <w:pPr>
        <w:pStyle w:val="Normal"/>
        <w:ind w:left="640" w:firstLine="80"/>
        <w:jc w:val="center"/>
        <w:rPr/>
      </w:pPr>
      <w:r>
        <w:rPr>
          <w:rFonts w:cs="Arial" w:ascii="Trebuchet MS" w:hAnsi="Trebuchet MS"/>
          <w:b/>
          <w:spacing w:val="-2"/>
          <w:sz w:val="18"/>
          <w:szCs w:val="18"/>
          <w:lang w:val="es-ES_tradnl"/>
        </w:rPr>
        <w:t xml:space="preserve">RESOLUCIÓN ADMINISTRATIVA /SPVS/IS/No. </w:t>
      </w:r>
      <w:ins w:id="0" w:author="Blanca Yola Iris Rivera Coronel" w:date="2017-11-27T16:28:00Z">
        <w:r>
          <w:rPr>
            <w:rFonts w:cs="Arial" w:ascii="Trebuchet MS" w:hAnsi="Trebuchet MS"/>
            <w:b/>
            <w:spacing w:val="-2"/>
            <w:sz w:val="18"/>
            <w:szCs w:val="18"/>
            <w:lang w:val="es-ES_tradnl"/>
          </w:rPr>
          <w:t>41</w:t>
        </w:r>
      </w:ins>
      <w:r>
        <w:rPr>
          <w:rFonts w:cs="Arial" w:ascii="Trebuchet MS" w:hAnsi="Trebuchet MS"/>
          <w:b/>
          <w:spacing w:val="-2"/>
          <w:sz w:val="18"/>
          <w:szCs w:val="18"/>
          <w:lang w:val="es-ES_tradnl"/>
        </w:rPr>
        <w:t>5</w:t>
      </w:r>
      <w:del w:id="1" w:author="Blanca Yola Iris Rivera Coronel" w:date="2017-11-27T16:28:00Z">
        <w:r>
          <w:rPr>
            <w:rFonts w:cs="Arial" w:ascii="Trebuchet MS" w:hAnsi="Trebuchet MS"/>
            <w:b/>
            <w:spacing w:val="-2"/>
            <w:sz w:val="18"/>
            <w:szCs w:val="18"/>
            <w:lang w:val="es-ES_tradnl"/>
          </w:rPr>
          <w:delText>77</w:delText>
        </w:r>
      </w:del>
      <w:r>
        <w:rPr>
          <w:rFonts w:cs="Arial" w:ascii="Trebuchet MS" w:hAnsi="Trebuchet MS"/>
          <w:b/>
          <w:spacing w:val="-2"/>
          <w:sz w:val="18"/>
          <w:szCs w:val="18"/>
          <w:lang w:val="es-ES_tradnl"/>
        </w:rPr>
        <w:t xml:space="preserve"> de fecha 1</w:t>
      </w:r>
      <w:ins w:id="2" w:author="Blanca Yola Iris Rivera Coronel" w:date="2017-11-27T16:28:00Z">
        <w:r>
          <w:rPr>
            <w:rFonts w:cs="Arial" w:ascii="Trebuchet MS" w:hAnsi="Trebuchet MS"/>
            <w:b/>
            <w:spacing w:val="-2"/>
            <w:sz w:val="18"/>
            <w:szCs w:val="18"/>
            <w:lang w:val="es-ES_tradnl"/>
          </w:rPr>
          <w:t>3</w:t>
        </w:r>
      </w:ins>
      <w:del w:id="3" w:author="Blanca Yola Iris Rivera Coronel" w:date="2017-11-27T16:28:00Z">
        <w:r>
          <w:rPr>
            <w:rFonts w:cs="Arial" w:ascii="Trebuchet MS" w:hAnsi="Trebuchet MS"/>
            <w:b/>
            <w:spacing w:val="-2"/>
            <w:sz w:val="18"/>
            <w:szCs w:val="18"/>
            <w:lang w:val="es-ES_tradnl"/>
          </w:rPr>
          <w:delText>8</w:delText>
        </w:r>
      </w:del>
      <w:r>
        <w:rPr>
          <w:rFonts w:cs="Arial" w:ascii="Trebuchet MS" w:hAnsi="Trebuchet MS"/>
          <w:b/>
          <w:spacing w:val="-2"/>
          <w:sz w:val="18"/>
          <w:szCs w:val="18"/>
          <w:lang w:val="es-ES_tradnl"/>
        </w:rPr>
        <w:t xml:space="preserve"> de Ju</w:t>
      </w:r>
      <w:ins w:id="4" w:author="Blanca Yola Iris Rivera Coronel" w:date="2017-11-27T16:28:00Z">
        <w:r>
          <w:rPr>
            <w:rFonts w:cs="Arial" w:ascii="Trebuchet MS" w:hAnsi="Trebuchet MS"/>
            <w:b/>
            <w:spacing w:val="-2"/>
            <w:sz w:val="18"/>
            <w:szCs w:val="18"/>
            <w:lang w:val="es-ES_tradnl"/>
          </w:rPr>
          <w:t>n</w:t>
        </w:r>
      </w:ins>
      <w:del w:id="5" w:author="Blanca Yola Iris Rivera Coronel" w:date="2017-11-27T16:28:00Z">
        <w:r>
          <w:rPr>
            <w:rFonts w:cs="Arial" w:ascii="Trebuchet MS" w:hAnsi="Trebuchet MS"/>
            <w:b/>
            <w:spacing w:val="-2"/>
            <w:sz w:val="18"/>
            <w:szCs w:val="18"/>
            <w:lang w:val="es-ES_tradnl"/>
          </w:rPr>
          <w:delText>l</w:delText>
        </w:r>
      </w:del>
      <w:r>
        <w:rPr>
          <w:rFonts w:cs="Arial" w:ascii="Trebuchet MS" w:hAnsi="Trebuchet MS"/>
          <w:b/>
          <w:spacing w:val="-2"/>
          <w:sz w:val="18"/>
          <w:szCs w:val="18"/>
          <w:lang w:val="es-ES_tradnl"/>
        </w:rPr>
        <w:t>io de 2007</w:t>
      </w:r>
    </w:p>
    <w:p>
      <w:pPr>
        <w:pStyle w:val="Normal"/>
        <w:rPr>
          <w:rFonts w:ascii="Trebuchet MS" w:hAnsi="Trebuchet MS" w:cs="Arial"/>
          <w:b/>
          <w:b/>
          <w:spacing w:val="-2"/>
          <w:sz w:val="18"/>
          <w:szCs w:val="18"/>
          <w:u w:val="single"/>
          <w:lang w:val="es-ES_tradnl"/>
        </w:rPr>
      </w:pPr>
      <w:r>
        <w:rPr>
          <w:rFonts w:cs="Arial" w:ascii="Trebuchet MS" w:hAnsi="Trebuchet MS"/>
          <w:b/>
          <w:spacing w:val="-2"/>
          <w:sz w:val="18"/>
          <w:szCs w:val="18"/>
          <w:u w:val="single"/>
          <w:lang w:val="es-ES_tradnl"/>
        </w:rPr>
      </w:r>
    </w:p>
    <w:p>
      <w:pPr>
        <w:pStyle w:val="Normal"/>
        <w:jc w:val="center"/>
        <w:rPr/>
      </w:pPr>
      <w:r>
        <w:rPr>
          <w:rFonts w:cs="Calibri" w:ascii="Trebuchet MS" w:hAnsi="Trebuchet MS"/>
          <w:b/>
          <w:bCs/>
          <w:sz w:val="18"/>
          <w:szCs w:val="18"/>
          <w:lang w:val="es-ES_tradnl"/>
        </w:rPr>
        <w:t>CLÁUSULA DE AMPLIACIÓN DE AVISO DE SINIESTRO</w:t>
      </w:r>
      <w:ins w:id="6" w:author="Blanca Yola Iris Rivera Coronel" w:date="2017-11-24T21:20:00Z">
        <w:r>
          <w:rPr>
            <w:rFonts w:cs="Calibri" w:ascii="Trebuchet MS" w:hAnsi="Trebuchet MS"/>
            <w:b/>
            <w:bCs/>
            <w:sz w:val="18"/>
            <w:szCs w:val="18"/>
            <w:lang w:val="es-ES_tradnl"/>
          </w:rPr>
          <w:t xml:space="preserve"> ABIERTA</w:t>
        </w:r>
      </w:ins>
      <w:r>
        <w:rPr>
          <w:rFonts w:cs="Calibri" w:ascii="Trebuchet MS" w:hAnsi="Trebuchet MS"/>
          <w:b/>
          <w:bCs/>
          <w:sz w:val="18"/>
          <w:szCs w:val="18"/>
          <w:lang w:val="es-ES_tradnl"/>
        </w:rPr>
        <w:t xml:space="preserve"> </w:t>
      </w:r>
      <w:r>
        <w:rPr>
          <w:rFonts w:cs="Arial" w:ascii="Trebuchet MS" w:hAnsi="Trebuchet MS"/>
          <w:sz w:val="18"/>
          <w:szCs w:val="18"/>
          <w:lang w:val="es-BO"/>
        </w:rPr>
        <w:t xml:space="preserve"> </w:t>
      </w:r>
    </w:p>
    <w:p>
      <w:pPr>
        <w:pStyle w:val="Normal"/>
        <w:jc w:val="center"/>
        <w:rPr>
          <w:rFonts w:ascii="Trebuchet MS" w:hAnsi="Trebuchet MS" w:cs="Arial"/>
          <w:b/>
          <w:b/>
          <w:sz w:val="18"/>
          <w:szCs w:val="18"/>
        </w:rPr>
      </w:pPr>
      <w:r>
        <w:rPr>
          <w:rFonts w:cs="Arial" w:ascii="Trebuchet MS" w:hAnsi="Trebuchet MS"/>
          <w:b/>
          <w:sz w:val="18"/>
          <w:szCs w:val="18"/>
        </w:rPr>
        <w:t>CODIGO ASIGNADO</w:t>
      </w:r>
      <w:ins w:id="7" w:author="Renato Chavez Sevilla" w:date="2018-02-20T09:40:00Z">
        <w:r>
          <w:rPr>
            <w:rFonts w:cs="Arial" w:ascii="Trebuchet MS" w:hAnsi="Trebuchet MS"/>
            <w:b/>
            <w:spacing w:val="-2"/>
            <w:sz w:val="18"/>
            <w:szCs w:val="18"/>
            <w:lang w:val="es-ES_tradnl"/>
          </w:rPr>
          <w:t>115-910101-2007 06 001 2857</w:t>
        </w:r>
      </w:ins>
      <w:del w:id="8" w:author="Renato Chavez Sevilla" w:date="2018-02-20T09:40:00Z">
        <w:r>
          <w:rPr>
            <w:rFonts w:cs="Arial" w:ascii="Trebuchet MS" w:hAnsi="Trebuchet MS"/>
            <w:b/>
            <w:sz w:val="18"/>
            <w:szCs w:val="18"/>
          </w:rPr>
          <w:delText>……………………………</w:delText>
        </w:r>
      </w:del>
    </w:p>
    <w:p>
      <w:pPr>
        <w:pStyle w:val="Normal"/>
        <w:jc w:val="center"/>
        <w:rPr>
          <w:rFonts w:ascii="Trebuchet MS" w:hAnsi="Trebuchet MS" w:cs="Arial"/>
          <w:b/>
          <w:b/>
          <w:sz w:val="18"/>
          <w:szCs w:val="18"/>
          <w:del w:id="12" w:author="Renato Chavez Sevilla" w:date="2018-02-20T09:46:00Z"/>
        </w:rPr>
      </w:pPr>
      <w:r>
        <w:rPr>
          <w:rFonts w:cs="Arial" w:ascii="Trebuchet MS" w:hAnsi="Trebuchet MS"/>
          <w:b/>
          <w:sz w:val="18"/>
          <w:szCs w:val="18"/>
        </w:rPr>
        <w:t>RESOLUCIÓN ADMINISTRATIVA APS/DS/No</w:t>
      </w:r>
      <w:del w:id="9" w:author="Renato Chavez Sevilla" w:date="2018-02-20T09:40:00Z">
        <w:r>
          <w:rPr>
            <w:rFonts w:cs="Arial" w:ascii="Trebuchet MS" w:hAnsi="Trebuchet MS"/>
            <w:b/>
            <w:sz w:val="18"/>
            <w:szCs w:val="18"/>
          </w:rPr>
          <w:delText>……………………………….</w:delText>
        </w:r>
      </w:del>
      <w:ins w:id="10" w:author="Renato Chavez Sevilla" w:date="2018-02-20T09:40:00Z">
        <w:r>
          <w:rPr>
            <w:rFonts w:cs="Arial" w:ascii="Trebuchet MS" w:hAnsi="Trebuchet MS"/>
            <w:b/>
            <w:sz w:val="18"/>
            <w:szCs w:val="18"/>
          </w:rPr>
          <w:t xml:space="preserve">135/2018 </w:t>
        </w:r>
      </w:ins>
      <w:ins w:id="11" w:author="Renato Chavez Sevilla" w:date="2018-02-20T09:46:00Z">
        <w:r>
          <w:rPr>
            <w:rFonts w:cs="Arial" w:ascii="Trebuchet MS" w:hAnsi="Trebuchet MS"/>
            <w:b/>
            <w:spacing w:val="-2"/>
            <w:sz w:val="18"/>
            <w:szCs w:val="18"/>
            <w:lang w:val="es-ES_tradnl"/>
          </w:rPr>
          <w:t>DE FECHA 01 DE FEBRERO DE 2018</w:t>
        </w:r>
      </w:ins>
    </w:p>
    <w:p>
      <w:pPr>
        <w:pStyle w:val="Normal"/>
        <w:jc w:val="center"/>
        <w:rPr>
          <w:rFonts w:ascii="Trebuchet MS" w:hAnsi="Trebuchet MS" w:cs="Calibri"/>
          <w:b/>
          <w:b/>
          <w:sz w:val="18"/>
          <w:szCs w:val="18"/>
        </w:rPr>
      </w:pPr>
      <w:r>
        <w:rPr>
          <w:rFonts w:cs="Calibri" w:ascii="Trebuchet MS" w:hAnsi="Trebuchet MS"/>
          <w:b/>
          <w:sz w:val="18"/>
          <w:szCs w:val="18"/>
        </w:rPr>
      </w:r>
    </w:p>
    <w:p>
      <w:pPr>
        <w:pStyle w:val="Normal"/>
        <w:spacing w:before="280" w:after="280"/>
        <w:jc w:val="both"/>
        <w:rPr>
          <w:rFonts w:ascii="Trebuchet MS" w:hAnsi="Trebuchet MS" w:cs="Calibri"/>
          <w:sz w:val="18"/>
          <w:szCs w:val="18"/>
          <w:lang w:val="es-BO"/>
        </w:rPr>
      </w:pPr>
      <w:r>
        <w:rPr>
          <w:rFonts w:cs="Calibri" w:ascii="Trebuchet MS" w:hAnsi="Trebuchet MS"/>
          <w:sz w:val="18"/>
          <w:szCs w:val="18"/>
          <w:lang w:val="es-BO"/>
        </w:rPr>
        <w:t>Se acuerda y establece por medio de la presente Cláusula que, el plazo estipulado en la primera parte del Art. 1028 del Código de Comercio (Aviso de Siniestro), se modifica para permitir ampliar el plazo de comunicación desde que el asegurado toma conocimiento del siniestro.</w:t>
      </w:r>
    </w:p>
    <w:p>
      <w:pPr>
        <w:pStyle w:val="Normal"/>
        <w:spacing w:before="280" w:after="280"/>
        <w:jc w:val="both"/>
        <w:rPr>
          <w:rFonts w:ascii="Trebuchet MS" w:hAnsi="Trebuchet MS" w:cs="Calibri"/>
          <w:sz w:val="18"/>
          <w:szCs w:val="18"/>
          <w:lang w:val="es-BO"/>
        </w:rPr>
      </w:pPr>
      <w:r>
        <w:rPr>
          <w:rFonts w:cs="Calibri" w:ascii="Trebuchet MS" w:hAnsi="Trebuchet MS"/>
          <w:sz w:val="18"/>
          <w:szCs w:val="18"/>
          <w:lang w:val="es-BO"/>
        </w:rPr>
        <w:t>El nuevo plazo máximo de aviso de siniestro, será de acuerdo a los días calendario estipulado en las condiciones particulares de la póliza.</w:t>
      </w:r>
    </w:p>
    <w:p>
      <w:pPr>
        <w:pStyle w:val="Normal"/>
        <w:spacing w:before="280" w:after="280"/>
        <w:jc w:val="both"/>
        <w:rPr/>
      </w:pPr>
      <w:r>
        <w:rPr>
          <w:rFonts w:cs="Calibri" w:ascii="Trebuchet MS" w:hAnsi="Trebuchet MS"/>
          <w:sz w:val="18"/>
          <w:szCs w:val="18"/>
          <w:lang w:val="es-BO"/>
        </w:rPr>
        <w:t>Sin embargo, se aclara que de acuerdo a lo especificado en el Art. 1030 del Código de Comercio, la Compañía puede liberarse de sus obligaciones cuando el Asegurado o beneficiario, según sea el caso, omita el aviso de siniestro dentro del plazo estipulado en las condiciones de la póliza, con el fin de impedir la comprobación oportuna de las circunstancias del siniestro y de la magnitud de los daños.</w:t>
      </w:r>
    </w:p>
    <w:p>
      <w:pPr>
        <w:pStyle w:val="Normal"/>
        <w:spacing w:before="280" w:after="280"/>
        <w:jc w:val="both"/>
        <w:rPr>
          <w:rFonts w:ascii="Trebuchet MS" w:hAnsi="Trebuchet MS" w:cs="Calibri"/>
          <w:sz w:val="18"/>
          <w:szCs w:val="18"/>
          <w:lang w:val="es-BO"/>
        </w:rPr>
      </w:pPr>
      <w:r>
        <w:rPr>
          <w:rFonts w:cs="Calibri" w:ascii="Trebuchet MS" w:hAnsi="Trebuchet MS"/>
          <w:sz w:val="18"/>
          <w:szCs w:val="18"/>
          <w:lang w:val="es-BO"/>
        </w:rPr>
        <w:t>Todos los demás términos y condiciones permanecen sin modificación.</w:t>
      </w:r>
    </w:p>
    <w:p>
      <w:pPr>
        <w:pStyle w:val="Normal"/>
        <w:rPr>
          <w:rFonts w:ascii="Trebuchet MS" w:hAnsi="Trebuchet MS" w:cs="Arial"/>
          <w:sz w:val="18"/>
          <w:szCs w:val="18"/>
          <w:lang w:val="es-BO"/>
        </w:rPr>
      </w:pPr>
      <w:r>
        <w:rPr>
          <w:rFonts w:cs="Arial" w:ascii="Trebuchet MS" w:hAnsi="Trebuchet MS"/>
          <w:sz w:val="18"/>
          <w:szCs w:val="18"/>
          <w:lang w:val="es-BO"/>
        </w:rPr>
      </w:r>
    </w:p>
    <w:p>
      <w:pPr>
        <w:pStyle w:val="Normal"/>
        <w:rPr>
          <w:rFonts w:ascii="Trebuchet MS" w:hAnsi="Trebuchet MS" w:cs="Arial"/>
          <w:sz w:val="18"/>
          <w:szCs w:val="18"/>
          <w:lang w:val="es-BO"/>
        </w:rPr>
      </w:pPr>
      <w:r>
        <w:rPr>
          <w:rFonts w:cs="Arial" w:ascii="Trebuchet MS" w:hAnsi="Trebuchet MS"/>
          <w:sz w:val="18"/>
          <w:szCs w:val="18"/>
          <w:lang w:val="es-BO"/>
        </w:rPr>
      </w:r>
    </w:p>
    <w:p>
      <w:pPr>
        <w:pStyle w:val="Normal"/>
        <w:rPr>
          <w:rFonts w:ascii="Trebuchet MS" w:hAnsi="Trebuchet MS" w:cs="Arial"/>
          <w:sz w:val="18"/>
          <w:szCs w:val="18"/>
        </w:rPr>
      </w:pPr>
      <w:r>
        <w:rPr>
          <w:rFonts w:cs="Arial" w:ascii="Trebuchet MS" w:hAnsi="Trebuchet MS"/>
          <w:sz w:val="18"/>
          <w:szCs w:val="18"/>
        </w:rPr>
      </w:r>
    </w:p>
    <w:p>
      <w:pPr>
        <w:pStyle w:val="Normal"/>
        <w:rPr>
          <w:rFonts w:ascii="Trebuchet MS" w:hAnsi="Trebuchet MS" w:cs="Arial"/>
          <w:sz w:val="18"/>
          <w:szCs w:val="18"/>
        </w:rPr>
      </w:pPr>
      <w:r>
        <w:rPr>
          <w:rFonts w:cs="Arial" w:ascii="Trebuchet MS" w:hAnsi="Trebuchet MS"/>
          <w:sz w:val="18"/>
          <w:szCs w:val="18"/>
        </w:rPr>
      </w:r>
    </w:p>
    <w:p>
      <w:pPr>
        <w:pStyle w:val="Textoindependiente2"/>
        <w:rPr>
          <w:rFonts w:ascii="Trebuchet MS" w:hAnsi="Trebuchet MS" w:cs="Trebuchet MS"/>
          <w:sz w:val="18"/>
          <w:szCs w:val="18"/>
        </w:rPr>
      </w:pPr>
      <w:r>
        <w:rPr>
          <w:rFonts w:cs="Trebuchet MS" w:ascii="Trebuchet MS" w:hAnsi="Trebuchet MS"/>
          <w:sz w:val="18"/>
          <w:szCs w:val="18"/>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t>“</w:t>
      </w:r>
      <w:r>
        <w:rPr>
          <w:rFonts w:cs="Trebuchet MS" w:ascii="Trebuchet MS" w:hAnsi="Trebuchet MS"/>
          <w:b/>
          <w:sz w:val="18"/>
          <w:szCs w:val="18"/>
        </w:rPr>
        <w:t>NACIONAL SEGUROS PATRIMONIALES Y FIANZAS S.A.”</w:t>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widowControl w:val="false"/>
        <w:jc w:val="center"/>
        <w:rPr>
          <w:rFonts w:ascii="Trebuchet MS" w:hAnsi="Trebuchet MS" w:cs="Trebuchet MS"/>
          <w:b/>
          <w:b/>
          <w:sz w:val="18"/>
          <w:szCs w:val="18"/>
        </w:rPr>
      </w:pPr>
      <w:r>
        <w:rPr>
          <w:rFonts w:cs="Trebuchet MS" w:ascii="Trebuchet MS" w:hAnsi="Trebuchet MS"/>
          <w:b/>
          <w:sz w:val="18"/>
          <w:szCs w:val="18"/>
        </w:rPr>
      </w:r>
    </w:p>
    <w:p>
      <w:pPr>
        <w:pStyle w:val="Normal"/>
        <w:rPr>
          <w:rFonts w:ascii="Trebuchet MS" w:hAnsi="Trebuchet MS" w:cs="Arial"/>
          <w:b/>
          <w:b/>
          <w:sz w:val="18"/>
          <w:szCs w:val="18"/>
        </w:rPr>
      </w:pPr>
      <w:r>
        <w:rPr>
          <w:rFonts w:cs="Arial" w:ascii="Trebuchet MS" w:hAnsi="Trebuchet MS"/>
          <w:b/>
          <w:sz w:val="18"/>
          <w:szCs w:val="18"/>
        </w:rPr>
      </w:r>
    </w:p>
    <w:p>
      <w:pPr>
        <w:pStyle w:val="Normal"/>
        <w:rPr>
          <w:rFonts w:ascii="Trebuchet MS" w:hAnsi="Trebuchet MS" w:cs="Arial"/>
          <w:sz w:val="18"/>
          <w:szCs w:val="18"/>
        </w:rPr>
      </w:pPr>
      <w:r>
        <w:rPr>
          <w:rFonts w:cs="Arial" w:ascii="Trebuchet MS" w:hAnsi="Trebuchet MS"/>
          <w:sz w:val="18"/>
          <w:szCs w:val="18"/>
        </w:rPr>
      </w:r>
    </w:p>
    <w:p>
      <w:pPr>
        <w:pStyle w:val="Normal"/>
        <w:rPr>
          <w:rFonts w:ascii="Trebuchet MS" w:hAnsi="Trebuchet MS" w:cs="Arial"/>
          <w:sz w:val="18"/>
          <w:szCs w:val="18"/>
        </w:rPr>
      </w:pPr>
      <w:r>
        <w:rPr>
          <w:rFonts w:cs="Arial" w:ascii="Trebuchet MS" w:hAnsi="Trebuchet MS"/>
          <w:sz w:val="18"/>
          <w:szCs w:val="18"/>
        </w:rPr>
      </w:r>
    </w:p>
    <w:p>
      <w:pPr>
        <w:pStyle w:val="Normal"/>
        <w:rPr>
          <w:rFonts w:ascii="Trebuchet MS" w:hAnsi="Trebuchet MS" w:cs="Arial"/>
          <w:sz w:val="18"/>
          <w:szCs w:val="18"/>
        </w:rPr>
      </w:pPr>
      <w:r>
        <w:rPr>
          <w:rFonts w:cs="Arial" w:ascii="Trebuchet MS" w:hAnsi="Trebuchet MS"/>
          <w:sz w:val="18"/>
          <w:szCs w:val="18"/>
        </w:rPr>
        <w:t>|</w:t>
      </w:r>
    </w:p>
    <w:sectPr>
      <w:headerReference w:type="default" r:id="rId2"/>
      <w:type w:val="nextPage"/>
      <w:pgSz w:w="11906" w:h="16838"/>
      <w:pgMar w:left="1701" w:right="1701" w:gutter="0" w:header="708" w:top="226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rebuchet MS">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1F497D"/>
        <w:lang w:eastAsia="es-BO"/>
      </w:rPr>
    </w:pPr>
    <w:del w:id="13" w:author="Blanca Yola Iris Rivera Coronel" w:date="2018-02-27T08:49:00Z">
      <w:r>
        <w:rPr>
          <w:color w:val="1F497D"/>
          <w:lang w:eastAsia="es-BO"/>
        </w:rPr>
        <w:drawing>
          <wp:inline distT="0" distB="0" distL="0" distR="0">
            <wp:extent cx="1346200" cy="5708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346200" cy="570865"/>
                    </a:xfrm>
                    <a:prstGeom prst="rect">
                      <a:avLst/>
                    </a:prstGeom>
                  </pic:spPr>
                </pic:pic>
              </a:graphicData>
            </a:graphic>
          </wp:inline>
        </w:drawing>
      </w:r>
    </w:del>
  </w:p>
</w:hdr>
</file>

<file path=word/settings.xml><?xml version="1.0" encoding="utf-8"?>
<w:settings xmlns:w="http://schemas.openxmlformats.org/wordprocessingml/2006/main">
  <w:zoom w:percent="100"/>
  <w:displayBackgroundShape/>
  <w:revisionView w:insDel="0" w:formatting="0"/>
  <w:trackRevisions/>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jc w:val="center"/>
    </w:pPr>
    <w:rPr>
      <w:b/>
      <w:szCs w:val="20"/>
      <w:u w:val="singl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independiente2">
    <w:name w:val="Texto independiente 2"/>
    <w:basedOn w:val="Normal"/>
    <w:qFormat/>
    <w:pPr>
      <w:widowControl w:val="false"/>
      <w:jc w:val="both"/>
    </w:pPr>
    <w:rPr>
      <w:szCs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2017-11-24T21:21:00Z</dcterms:created>
  <dc:creator>acloma</dc:creator>
  <dc:description/>
  <cp:keywords/>
  <dc:language>en-US</dc:language>
  <cp:lastModifiedBy>Blanca Yola Iris Rivera Coronel</cp:lastModifiedBy>
  <cp:lastPrinted>2017-11-27T16:29:00Z</cp:lastPrinted>
  <dcterms:modified xsi:type="dcterms:W3CDTF">2018-02-27T08:49:00Z</dcterms:modified>
  <cp:revision>7</cp:revision>
  <dc:subject/>
  <dc:title>ANEXO DE DAÑOS A CAUSAS DE LA NATURALEZA</dc:title>
</cp:coreProperties>
</file>
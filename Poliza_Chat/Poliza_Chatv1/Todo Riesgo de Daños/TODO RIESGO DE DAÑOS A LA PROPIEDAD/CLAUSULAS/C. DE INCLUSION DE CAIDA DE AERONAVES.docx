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pacing w:val="-2"/>
          <w:sz w:val="24"/>
          <w:szCs w:val="24"/>
        </w:rPr>
      </w:pPr>
      <w:r>
        <w:rPr>
          <w:rFonts w:cs="Arial" w:ascii="Arial" w:hAnsi="Arial"/>
          <w:spacing w:val="-2"/>
          <w:sz w:val="24"/>
          <w:szCs w:val="24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rPr>
          <w:rFonts w:ascii="Arial" w:hAnsi="Arial" w:cs="Arial"/>
          <w:b/>
          <w:b/>
          <w:spacing w:val="-2"/>
          <w:sz w:val="24"/>
          <w:szCs w:val="24"/>
          <w:lang w:val="es-ES_tradnl"/>
        </w:rPr>
      </w:pPr>
      <w:r>
        <w:rPr>
          <w:rFonts w:cs="Arial" w:ascii="Arial" w:hAnsi="Arial"/>
          <w:b/>
          <w:spacing w:val="-2"/>
          <w:sz w:val="24"/>
          <w:szCs w:val="24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 xml:space="preserve">CLAUSULA DE INCLUSION DE CAIDA DE AERONAVES, ARTEFACTOS AEREOS Y OBJETOS QUE CAIGAN DE ELLOS </w:t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CÓDIGO ASIGNADO</w:t>
      </w:r>
      <w:ins w:id="6" w:author="Renato Chavez Sevilla" w:date="2018-02-20T10:16:00Z">
        <w:r>
          <w:rPr>
            <w:rFonts w:cs="Trebuchet MS" w:ascii="Trebuchet MS" w:hAnsi="Trebuchet MS"/>
            <w:b/>
            <w:sz w:val="18"/>
            <w:szCs w:val="18"/>
            <w:lang w:val="es-ES_tradnl"/>
          </w:rPr>
          <w:t xml:space="preserve"> </w:t>
        </w:r>
      </w:ins>
      <w:ins w:id="7" w:author="Renato Chavez Sevilla" w:date="2018-02-20T10:1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2841</w:t>
        </w:r>
      </w:ins>
      <w:del w:id="8" w:author="Renato Chavez Sevilla" w:date="2018-02-20T10:16:00Z">
        <w:r>
          <w:rPr>
            <w:rFonts w:cs="Trebuchet MS" w:ascii="Trebuchet MS" w:hAnsi="Trebuchet MS"/>
            <w:b/>
            <w:sz w:val="18"/>
            <w:szCs w:val="18"/>
            <w:lang w:val="es-ES_tradnl"/>
          </w:rPr>
          <w:delText>…………………………</w:delText>
        </w:r>
      </w:del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RESOLUCION ADMINISTRATIVA</w:t>
      </w:r>
      <w:ins w:id="9" w:author="Renato Chavez Sevilla" w:date="2018-02-20T10:16:00Z">
        <w:r>
          <w:rPr>
            <w:rFonts w:cs="Trebuchet MS" w:ascii="Trebuchet MS" w:hAnsi="Trebuchet MS"/>
            <w:b/>
            <w:sz w:val="18"/>
            <w:szCs w:val="18"/>
          </w:rPr>
          <w:t xml:space="preserve"> </w:t>
        </w:r>
      </w:ins>
      <w:del w:id="10" w:author="Renato Chavez Sevilla" w:date="2018-02-20T10:16:00Z">
        <w:r>
          <w:rPr>
            <w:rFonts w:cs="Trebuchet MS" w:ascii="Trebuchet MS" w:hAnsi="Trebuchet MS"/>
            <w:b/>
            <w:sz w:val="18"/>
            <w:szCs w:val="18"/>
          </w:rPr>
          <w:delText>………………………………..</w:delText>
        </w:r>
      </w:del>
      <w:ins w:id="11" w:author="Renato Chavez Sevilla" w:date="2018-02-20T10:16:00Z">
        <w:r>
          <w:rPr>
            <w:rFonts w:cs="Trebuchet MS" w:ascii="Trebuchet MS" w:hAnsi="Trebuchet MS"/>
            <w:b/>
            <w:sz w:val="18"/>
            <w:szCs w:val="18"/>
          </w:rPr>
          <w:t xml:space="preserve">APS/DS/No </w:t>
        </w:r>
      </w:ins>
      <w:ins w:id="12" w:author="Renato Chavez Sevilla" w:date="2018-02-20T10:16:00Z">
        <w:r>
          <w:rPr>
            <w:rFonts w:cs="Calibri" w:ascii="Trebuchet MS" w:hAnsi="Trebuchet MS"/>
            <w:b/>
            <w:sz w:val="18"/>
            <w:szCs w:val="18"/>
          </w:rPr>
          <w:t xml:space="preserve">135/2018 </w:t>
        </w:r>
      </w:ins>
      <w:ins w:id="13" w:author="Renato Chavez Sevilla" w:date="2018-02-20T10:1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ins w:id="14" w:author="Renato Chavez Sevilla" w:date="2018-02-20T10:16:00Z">
        <w:r>
          <w:rPr>
            <w:rFonts w:cs="Trebuchet MS" w:ascii="Trebuchet MS" w:hAnsi="Trebuchet MS"/>
            <w:b/>
            <w:sz w:val="18"/>
            <w:szCs w:val="18"/>
          </w:rPr>
          <w:t xml:space="preserve"> </w:t>
        </w:r>
      </w:ins>
    </w:p>
    <w:p>
      <w:pPr>
        <w:pStyle w:val="Normal"/>
        <w:rPr>
          <w:rFonts w:ascii="Arial" w:hAnsi="Arial" w:cs="Arial"/>
          <w:b/>
          <w:b/>
          <w:spacing w:val="-2"/>
          <w:sz w:val="24"/>
          <w:szCs w:val="24"/>
        </w:rPr>
      </w:pPr>
      <w:r>
        <w:rPr>
          <w:rFonts w:cs="Arial" w:ascii="Arial" w:hAnsi="Arial"/>
          <w:b/>
          <w:spacing w:val="-2"/>
          <w:sz w:val="24"/>
          <w:szCs w:val="24"/>
        </w:rPr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>No obstante lo que se establezca en contrario en las Condiciones Generales y/o Particulares de la Póliza de la cual ésta Cláusula forma parte integrante, queda entendido y convenido que: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>La Póliza se extiende a cubrir las pérdidas o daños materiales que directamente tuvieran su origen o fueran causados por impacto de Aeronaves o de Artefactos Aéreos y/u objetos que caigan de ellos.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>El seguro otorgado bajo esta Cláusula no cubre: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>a)</w:t>
        <w:tab/>
        <w:t xml:space="preserve">   Pérdidas o daños ocasionados por cualquier Aeronave a la cual el Asegurado haya dado permiso para aterrizar en el predio del riesgo asegurado.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>b)</w:t>
        <w:tab/>
        <w:t xml:space="preserve">   Daños indirectos o consecuenciales de cualquier tipo.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>Todos los demás términos y condiciones de la Póliza que no hayan sido modificados por esta cláusula se mantienen sin alteración.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“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NACIONAL SEGUROS PATRIMONIALES Y FIANZAS S.A.”</w:t>
      </w:r>
    </w:p>
    <w:p>
      <w:pPr>
        <w:pStyle w:val="Normal"/>
        <w:jc w:val="both"/>
        <w:rPr>
          <w:rFonts w:ascii="Arial" w:hAnsi="Arial" w:cs="Arial"/>
          <w:b/>
          <w:b/>
          <w:spacing w:val="-2"/>
          <w:sz w:val="24"/>
          <w:szCs w:val="24"/>
          <w:lang w:val="es-ES_tradnl"/>
        </w:rPr>
      </w:pPr>
      <w:r>
        <w:rPr>
          <w:rFonts w:cs="Arial" w:ascii="Arial" w:hAnsi="Arial"/>
          <w:b/>
          <w:spacing w:val="-2"/>
          <w:sz w:val="24"/>
          <w:szCs w:val="24"/>
          <w:lang w:val="es-ES_tradnl"/>
        </w:rPr>
      </w:r>
    </w:p>
    <w:sectPr>
      <w:headerReference w:type="default" r:id="rId2"/>
      <w:type w:val="nextPage"/>
      <w:pgSz w:w="12240" w:h="15840"/>
      <w:pgMar w:left="1701" w:right="1701" w:gutter="0" w:header="709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  <w:del w:id="16" w:author="Blanca Yola Iris Rivera Coronel" w:date="2018-02-27T08:57:00Z"/>
      </w:rPr>
    </w:pPr>
    <w:del w:id="15" w:author="Blanca Yola Iris Rivera Coronel" w:date="2018-02-27T08:57:00Z">
      <w:r>
        <w:rPr>
          <w:color w:val="1F497D"/>
          <w:lang w:eastAsia="es-BO"/>
        </w:rPr>
        <w:drawing>
          <wp:inline distT="0" distB="0" distL="0" distR="0">
            <wp:extent cx="1102360" cy="381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2017-11-27T16:50:00Z</dcterms:created>
  <dc:creator>Luis Enrique</dc:creator>
  <dc:description/>
  <cp:keywords/>
  <dc:language>en-US</dc:language>
  <cp:lastModifiedBy>Blanca Yola Iris Rivera Coronel</cp:lastModifiedBy>
  <cp:lastPrinted>2017-11-27T16:50:00Z</cp:lastPrinted>
  <dcterms:modified xsi:type="dcterms:W3CDTF">2018-02-27T08:57:00Z</dcterms:modified>
  <cp:revision>4</cp:revision>
  <dc:subject/>
  <dc:title>CLAUSULA DE EXTRATERRITORIALIDAD</dc:title>
</cp:coreProperties>
</file>
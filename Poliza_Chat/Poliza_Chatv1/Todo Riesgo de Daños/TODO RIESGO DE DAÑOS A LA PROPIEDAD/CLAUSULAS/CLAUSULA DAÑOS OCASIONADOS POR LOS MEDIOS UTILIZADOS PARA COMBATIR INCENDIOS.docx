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253" w:rsidRPr="00A71AEF" w:rsidRDefault="005A0856" w:rsidP="005A0856">
      <w:pPr>
        <w:tabs>
          <w:tab w:val="right" w:pos="9360"/>
        </w:tabs>
        <w:suppressAutoHyphens/>
        <w:spacing w:after="0"/>
        <w:jc w:val="center"/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bookmarkStart w:id="0" w:name="_GoBack"/>
      <w:bookmarkEnd w:id="0"/>
      <w:r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 xml:space="preserve">       </w:t>
      </w:r>
      <w:r w:rsidR="00940253" w:rsidRPr="00A71AEF"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>PÓLIZA DE SEGURO DE TODO RIESGO DE DAÑOS A LA PROPIEDAD</w:t>
      </w:r>
    </w:p>
    <w:p w:rsidR="00940253" w:rsidRPr="00A71AEF" w:rsidRDefault="00940253" w:rsidP="005A0856">
      <w:pPr>
        <w:spacing w:after="0" w:line="240" w:lineRule="auto"/>
        <w:ind w:left="640" w:firstLine="80"/>
        <w:jc w:val="center"/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>Código Asignado 115-910101-2007 06 001</w:t>
      </w:r>
    </w:p>
    <w:p w:rsidR="00940253" w:rsidRPr="00A71AEF" w:rsidRDefault="00940253" w:rsidP="005A0856">
      <w:pPr>
        <w:spacing w:after="0" w:line="240" w:lineRule="auto"/>
        <w:ind w:left="640" w:firstLine="80"/>
        <w:jc w:val="center"/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 xml:space="preserve">RESOLUCIÓN ADMINISTRATIVA /SPVS/IS/No. </w:t>
      </w:r>
      <w:ins w:id="1" w:author="Blanca Yola Iris Rivera Coronel" w:date="2018-04-03T16:23:00Z">
        <w:r w:rsidR="008E6490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t>41</w:t>
        </w:r>
      </w:ins>
      <w:r w:rsidRPr="00A71AEF"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>5</w:t>
      </w:r>
      <w:del w:id="2" w:author="Blanca Yola Iris Rivera Coronel" w:date="2018-04-03T16:23:00Z">
        <w:r w:rsidRPr="00A71AEF" w:rsidDel="008E6490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>77</w:delText>
        </w:r>
      </w:del>
      <w:r w:rsidRPr="00A71AEF"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 xml:space="preserve"> de fecha 1</w:t>
      </w:r>
      <w:ins w:id="3" w:author="Blanca Yola Iris Rivera Coronel" w:date="2018-04-03T16:23:00Z">
        <w:r w:rsidR="008E6490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t>3</w:t>
        </w:r>
      </w:ins>
      <w:del w:id="4" w:author="Blanca Yola Iris Rivera Coronel" w:date="2018-04-03T16:23:00Z">
        <w:r w:rsidRPr="00A71AEF" w:rsidDel="008E6490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>8</w:delText>
        </w:r>
      </w:del>
      <w:r w:rsidRPr="00A71AEF"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 xml:space="preserve"> de Ju</w:t>
      </w:r>
      <w:ins w:id="5" w:author="Blanca Yola Iris Rivera Coronel" w:date="2018-04-03T16:23:00Z">
        <w:r w:rsidR="008E6490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t>n</w:t>
        </w:r>
      </w:ins>
      <w:del w:id="6" w:author="Blanca Yola Iris Rivera Coronel" w:date="2018-04-03T16:23:00Z">
        <w:r w:rsidRPr="00A71AEF" w:rsidDel="008E6490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>l</w:delText>
        </w:r>
      </w:del>
      <w:r w:rsidRPr="00A71AEF"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>io de 2007</w:t>
      </w:r>
    </w:p>
    <w:p w:rsidR="00940253" w:rsidRPr="00A71AEF" w:rsidRDefault="00940253" w:rsidP="00940253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snapToGrid w:val="0"/>
          <w:kern w:val="32"/>
          <w:sz w:val="20"/>
          <w:szCs w:val="32"/>
          <w:lang w:val="es-ES_tradnl" w:eastAsia="es-ES"/>
        </w:rPr>
      </w:pPr>
    </w:p>
    <w:p w:rsidR="00940253" w:rsidRPr="00A71AEF" w:rsidRDefault="00940253" w:rsidP="00940253">
      <w:pPr>
        <w:spacing w:after="0" w:line="240" w:lineRule="auto"/>
        <w:ind w:left="640" w:firstLine="80"/>
        <w:jc w:val="center"/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 xml:space="preserve"> </w:t>
      </w:r>
      <w:r w:rsidR="005A0856"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 xml:space="preserve">CLAUSULA </w:t>
      </w:r>
      <w:r w:rsidRPr="00A71AEF"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>DE DAÑOS OCASIONADOS POR LOS MEDIOS UTILIZADOS</w:t>
      </w:r>
    </w:p>
    <w:p w:rsidR="00940253" w:rsidRDefault="00940253" w:rsidP="00940253">
      <w:pPr>
        <w:spacing w:after="0" w:line="240" w:lineRule="auto"/>
        <w:ind w:left="640" w:firstLine="80"/>
        <w:jc w:val="center"/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>PARA COMBATIR INCENDIOS</w:t>
      </w:r>
    </w:p>
    <w:p w:rsidR="005A0856" w:rsidRDefault="005A0856" w:rsidP="00940253">
      <w:pPr>
        <w:spacing w:after="0" w:line="240" w:lineRule="auto"/>
        <w:ind w:left="640" w:firstLine="80"/>
        <w:jc w:val="center"/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r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>CODIGO ASIGNADO</w:t>
      </w:r>
      <w:del w:id="7" w:author="Renato Chavez Sevilla" w:date="2018-04-24T11:33:00Z">
        <w:r w:rsidDel="008A6ADF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>……………………………………</w:delText>
        </w:r>
      </w:del>
      <w:ins w:id="8" w:author="Renato Chavez Sevilla" w:date="2018-04-24T11:33:00Z">
        <w:r w:rsidR="008A6ADF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t xml:space="preserve"> </w:t>
        </w:r>
      </w:ins>
      <w:ins w:id="9" w:author="Renato Chavez Sevilla" w:date="2018-04-24T11:34:00Z">
        <w:r w:rsidR="008A6ADF" w:rsidRPr="00A71AEF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t>115-910101-2007 06 001</w:t>
        </w:r>
        <w:r w:rsidR="008A6ADF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t xml:space="preserve"> 28</w:t>
        </w:r>
      </w:ins>
      <w:ins w:id="10" w:author="Renato Chavez Sevilla" w:date="2018-04-24T11:35:00Z">
        <w:r w:rsidR="008A6ADF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t>70</w:t>
        </w:r>
      </w:ins>
    </w:p>
    <w:p w:rsidR="005A0856" w:rsidRPr="00A71AEF" w:rsidRDefault="005A0856" w:rsidP="00940253">
      <w:pPr>
        <w:spacing w:after="0" w:line="240" w:lineRule="auto"/>
        <w:ind w:left="640" w:firstLine="80"/>
        <w:jc w:val="center"/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r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 xml:space="preserve">RESOLUCION ADMINISTRATIVA </w:t>
      </w:r>
      <w:ins w:id="11" w:author="Renato Chavez Sevilla" w:date="2018-04-24T11:34:00Z">
        <w:r w:rsidR="008A6ADF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t xml:space="preserve">APS/DS/ </w:t>
        </w:r>
      </w:ins>
      <w:r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>No</w:t>
      </w:r>
      <w:del w:id="12" w:author="Renato Chavez Sevilla" w:date="2018-04-24T11:34:00Z">
        <w:r w:rsidDel="008A6ADF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>……………………………..</w:delText>
        </w:r>
      </w:del>
      <w:ins w:id="13" w:author="Renato Chavez Sevilla" w:date="2018-04-24T11:34:00Z">
        <w:r w:rsidR="008A6ADF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t xml:space="preserve"> 497 DEL 19 DE ABRIL DEL 2018</w:t>
        </w:r>
      </w:ins>
    </w:p>
    <w:p w:rsidR="00940253" w:rsidRPr="00A71AEF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0" w:lineRule="atLeast"/>
        <w:jc w:val="both"/>
        <w:rPr>
          <w:rFonts w:ascii="Times New Roman" w:eastAsia="Times New Roman" w:hAnsi="Times New Roman" w:cs="Times New Roman"/>
          <w:b/>
          <w:i/>
          <w:spacing w:val="-2"/>
          <w:sz w:val="20"/>
          <w:szCs w:val="20"/>
          <w:lang w:val="es-ES_tradnl" w:eastAsia="es-ES"/>
        </w:rPr>
      </w:pPr>
    </w:p>
    <w:p w:rsidR="00940253" w:rsidRPr="00A71AEF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0" w:lineRule="atLeast"/>
        <w:jc w:val="both"/>
        <w:rPr>
          <w:rFonts w:ascii="Times New Roman" w:eastAsia="Times New Roman" w:hAnsi="Times New Roman" w:cs="Times New Roman"/>
          <w:b/>
          <w:i/>
          <w:spacing w:val="-2"/>
          <w:sz w:val="20"/>
          <w:szCs w:val="20"/>
          <w:lang w:val="es-ES_tradnl" w:eastAsia="es-ES"/>
        </w:rPr>
      </w:pPr>
    </w:p>
    <w:p w:rsidR="00940253" w:rsidRPr="00A71AEF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0" w:lineRule="atLeast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  <w:t>Art. 1.</w:t>
      </w:r>
    </w:p>
    <w:p w:rsidR="00940253" w:rsidRPr="00A71AEF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  <w:t>Queda entendido y convenido que, y previo el pago de la prima adicional correspondiente, esta se extiende a cubrir hasta el límite asegurado establecido en las Condiciones Particulares los daños directamente ocasionados a la materia asegurada por los medios utilizados para combatir incendios.</w:t>
      </w:r>
    </w:p>
    <w:p w:rsidR="00940253" w:rsidRPr="00A71AEF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</w:p>
    <w:p w:rsidR="00940253" w:rsidRPr="00A71AEF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  <w:t>El seguro otorgado bajo esta Cláusula no cubre las pérdidas o daños mencionados, si no sobrevienen de un incendio cubierto bajo las condiciones de la Póliza principal. Tampoco cubre los daños indirectos y/o consecuenciales de cualquier tipo.</w:t>
      </w:r>
    </w:p>
    <w:p w:rsidR="00940253" w:rsidRPr="00A71AEF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</w:p>
    <w:p w:rsidR="00940253" w:rsidRPr="00A71AEF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0" w:lineRule="atLeast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  <w:t>Art. 2.</w:t>
      </w:r>
    </w:p>
    <w:p w:rsidR="00940253" w:rsidRPr="00A71AEF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  <w:t>El Asegurado debe emplear todos los medios que estén a su alcance para salvar y conservar los objetos asegurados.</w:t>
      </w:r>
    </w:p>
    <w:p w:rsidR="00940253" w:rsidRPr="00A71AEF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</w:p>
    <w:p w:rsidR="00940253" w:rsidRPr="00A71AEF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  <w:t>La responsabilidad máxima que asume la Compañía mediante esta cláusula, será hasta el límite establecido en las Condiciones Particulares para esta cobertura o hasta el……. % del valor asegurado de la Póliza.</w:t>
      </w:r>
    </w:p>
    <w:p w:rsidR="00940253" w:rsidRPr="00A71AEF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</w:p>
    <w:p w:rsidR="00940253" w:rsidRPr="00A71AEF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0" w:lineRule="atLeast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  <w:t>Art. 3.</w:t>
      </w:r>
    </w:p>
    <w:p w:rsidR="00940253" w:rsidRPr="00A71AEF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  <w:t>Las estipulaciones de la presente cláusula se aplicarán únicamente a los bienes cubiertos por la Póliza principal.</w:t>
      </w:r>
    </w:p>
    <w:p w:rsidR="00940253" w:rsidRPr="00A71AEF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</w:p>
    <w:p w:rsidR="00940253" w:rsidRPr="00A71AEF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  <w:t>Cualquier referencia a Incendio que se haga en las condiciones y cláusulas adicionales de la Póliza principal, se considerarán que incluye los riesgos amparados por esta Cláusula.</w:t>
      </w:r>
    </w:p>
    <w:p w:rsidR="00940253" w:rsidRPr="00A71AEF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</w:p>
    <w:p w:rsidR="00940253" w:rsidRPr="00A71AEF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  <w:t>Art. 4.</w:t>
      </w:r>
    </w:p>
    <w:p w:rsidR="00940253" w:rsidRPr="00A71AEF" w:rsidRDefault="00940253" w:rsidP="00940253">
      <w:pPr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r w:rsidRPr="00A71AEF"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  <w:t>Todos los demás términos y condiciones de la Póliza, de la cual la presente Cláusula forma parte integrante e indivisible, se mantienen sin alteración.</w:t>
      </w:r>
    </w:p>
    <w:p w:rsidR="00940253" w:rsidRPr="00A71AEF" w:rsidRDefault="00940253" w:rsidP="0094025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</w:p>
    <w:p w:rsidR="00940253" w:rsidRPr="00A71AEF" w:rsidRDefault="00940253" w:rsidP="0094025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</w:p>
    <w:p w:rsidR="00940253" w:rsidRPr="00A71AEF" w:rsidRDefault="00940253" w:rsidP="00940253">
      <w:pPr>
        <w:widowControl w:val="0"/>
        <w:spacing w:after="0" w:line="240" w:lineRule="auto"/>
        <w:jc w:val="center"/>
        <w:rPr>
          <w:rFonts w:ascii="Trebuchet MS" w:eastAsia="Times New Roman" w:hAnsi="Trebuchet MS" w:cs="Times New Roman"/>
          <w:b/>
          <w:snapToGrid w:val="0"/>
          <w:sz w:val="18"/>
          <w:szCs w:val="18"/>
          <w:lang w:val="es-ES" w:eastAsia="es-ES"/>
        </w:rPr>
      </w:pPr>
      <w:r w:rsidRPr="00A71AEF">
        <w:rPr>
          <w:rFonts w:ascii="Trebuchet MS" w:eastAsia="Times New Roman" w:hAnsi="Trebuchet MS" w:cs="Times New Roman"/>
          <w:b/>
          <w:snapToGrid w:val="0"/>
          <w:sz w:val="18"/>
          <w:szCs w:val="18"/>
          <w:lang w:val="es-ES" w:eastAsia="es-ES"/>
        </w:rPr>
        <w:t>“NACIONAL SEGUROS PATRIMONIALES Y FIANZAS S.A.”</w:t>
      </w:r>
    </w:p>
    <w:p w:rsidR="00940253" w:rsidRPr="00A71AEF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0" w:lineRule="atLeast"/>
        <w:jc w:val="both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</w:p>
    <w:p w:rsidR="00940253" w:rsidRPr="00A71AEF" w:rsidRDefault="00940253" w:rsidP="00940253">
      <w:pPr>
        <w:rPr>
          <w:rFonts w:ascii="Trebuchet MS" w:eastAsia="Times New Roman" w:hAnsi="Trebuchet MS" w:cs="Arial"/>
          <w:b/>
          <w:spacing w:val="-2"/>
          <w:sz w:val="18"/>
          <w:szCs w:val="18"/>
          <w:lang w:val="es-ES" w:eastAsia="es-ES"/>
        </w:rPr>
      </w:pPr>
    </w:p>
    <w:sectPr w:rsidR="00940253" w:rsidRPr="00A71A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24A" w:rsidRDefault="004F224A" w:rsidP="004F224A">
      <w:pPr>
        <w:spacing w:after="0" w:line="240" w:lineRule="auto"/>
      </w:pPr>
      <w:r>
        <w:separator/>
      </w:r>
    </w:p>
  </w:endnote>
  <w:endnote w:type="continuationSeparator" w:id="0">
    <w:p w:rsidR="004F224A" w:rsidRDefault="004F224A" w:rsidP="004F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24A" w:rsidRDefault="004F224A" w:rsidP="004F224A">
      <w:pPr>
        <w:spacing w:after="0" w:line="240" w:lineRule="auto"/>
      </w:pPr>
      <w:r>
        <w:separator/>
      </w:r>
    </w:p>
  </w:footnote>
  <w:footnote w:type="continuationSeparator" w:id="0">
    <w:p w:rsidR="004F224A" w:rsidRDefault="004F224A" w:rsidP="004F2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4A" w:rsidRDefault="004F224A" w:rsidP="004F224A">
    <w:pPr>
      <w:pStyle w:val="Encabezado"/>
    </w:pPr>
    <w:del w:id="14" w:author="Blanca Yola Iris Rivera Coronel" w:date="2018-04-25T08:15:00Z">
      <w:r w:rsidDel="001A18B4">
        <w:rPr>
          <w:noProof/>
          <w:color w:val="1F497D"/>
          <w:lang w:eastAsia="es-BO"/>
        </w:rPr>
        <w:drawing>
          <wp:inline distT="0" distB="0" distL="0" distR="0" wp14:anchorId="3CCB5022" wp14:editId="5ECE03FD">
            <wp:extent cx="1352550" cy="57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del>
  </w:p>
  <w:p w:rsidR="004F224A" w:rsidRDefault="004F22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65CA"/>
    <w:multiLevelType w:val="singleLevel"/>
    <w:tmpl w:val="C4C0714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sz w:val="18"/>
      </w:rPr>
    </w:lvl>
  </w:abstractNum>
  <w:abstractNum w:abstractNumId="1">
    <w:nsid w:val="0FEB6715"/>
    <w:multiLevelType w:val="hybridMultilevel"/>
    <w:tmpl w:val="C06A366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17E0D"/>
    <w:multiLevelType w:val="hybridMultilevel"/>
    <w:tmpl w:val="2DC2C3E6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E2E8B"/>
    <w:multiLevelType w:val="hybridMultilevel"/>
    <w:tmpl w:val="99B05C72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95A0F"/>
    <w:multiLevelType w:val="hybridMultilevel"/>
    <w:tmpl w:val="4B429B5A"/>
    <w:lvl w:ilvl="0" w:tplc="B89E38DA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i/>
        <w:sz w:val="2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75707B"/>
    <w:multiLevelType w:val="singleLevel"/>
    <w:tmpl w:val="C4C0714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sz w:val="18"/>
      </w:rPr>
    </w:lvl>
  </w:abstractNum>
  <w:abstractNum w:abstractNumId="6">
    <w:nsid w:val="2C6E41D5"/>
    <w:multiLevelType w:val="hybridMultilevel"/>
    <w:tmpl w:val="74263730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40BEF"/>
    <w:multiLevelType w:val="hybridMultilevel"/>
    <w:tmpl w:val="19507F0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97C61"/>
    <w:multiLevelType w:val="multilevel"/>
    <w:tmpl w:val="12F471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516"/>
        </w:tabs>
        <w:ind w:left="1516" w:hanging="436"/>
      </w:pPr>
      <w:rPr>
        <w:rFonts w:hint="default"/>
        <w:b/>
        <w:i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3344B9F"/>
    <w:multiLevelType w:val="hybridMultilevel"/>
    <w:tmpl w:val="1F486DF0"/>
    <w:lvl w:ilvl="0" w:tplc="7270C7A8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i/>
        <w:sz w:val="2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0C2922"/>
    <w:multiLevelType w:val="hybridMultilevel"/>
    <w:tmpl w:val="4468BB80"/>
    <w:lvl w:ilvl="0" w:tplc="9E7205A8">
      <w:start w:val="1"/>
      <w:numFmt w:val="upperRoman"/>
      <w:lvlText w:val="%1."/>
      <w:lvlJc w:val="left"/>
      <w:pPr>
        <w:ind w:left="84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00" w:hanging="360"/>
      </w:pPr>
    </w:lvl>
    <w:lvl w:ilvl="2" w:tplc="400A001B" w:tentative="1">
      <w:start w:val="1"/>
      <w:numFmt w:val="lowerRoman"/>
      <w:lvlText w:val="%3."/>
      <w:lvlJc w:val="right"/>
      <w:pPr>
        <w:ind w:left="1920" w:hanging="180"/>
      </w:pPr>
    </w:lvl>
    <w:lvl w:ilvl="3" w:tplc="400A000F" w:tentative="1">
      <w:start w:val="1"/>
      <w:numFmt w:val="decimal"/>
      <w:lvlText w:val="%4."/>
      <w:lvlJc w:val="left"/>
      <w:pPr>
        <w:ind w:left="2640" w:hanging="360"/>
      </w:pPr>
    </w:lvl>
    <w:lvl w:ilvl="4" w:tplc="400A0019" w:tentative="1">
      <w:start w:val="1"/>
      <w:numFmt w:val="lowerLetter"/>
      <w:lvlText w:val="%5."/>
      <w:lvlJc w:val="left"/>
      <w:pPr>
        <w:ind w:left="3360" w:hanging="360"/>
      </w:pPr>
    </w:lvl>
    <w:lvl w:ilvl="5" w:tplc="400A001B" w:tentative="1">
      <w:start w:val="1"/>
      <w:numFmt w:val="lowerRoman"/>
      <w:lvlText w:val="%6."/>
      <w:lvlJc w:val="right"/>
      <w:pPr>
        <w:ind w:left="4080" w:hanging="180"/>
      </w:pPr>
    </w:lvl>
    <w:lvl w:ilvl="6" w:tplc="400A000F" w:tentative="1">
      <w:start w:val="1"/>
      <w:numFmt w:val="decimal"/>
      <w:lvlText w:val="%7."/>
      <w:lvlJc w:val="left"/>
      <w:pPr>
        <w:ind w:left="4800" w:hanging="360"/>
      </w:pPr>
    </w:lvl>
    <w:lvl w:ilvl="7" w:tplc="400A0019" w:tentative="1">
      <w:start w:val="1"/>
      <w:numFmt w:val="lowerLetter"/>
      <w:lvlText w:val="%8."/>
      <w:lvlJc w:val="left"/>
      <w:pPr>
        <w:ind w:left="5520" w:hanging="360"/>
      </w:pPr>
    </w:lvl>
    <w:lvl w:ilvl="8" w:tplc="40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640E2AAA"/>
    <w:multiLevelType w:val="hybridMultilevel"/>
    <w:tmpl w:val="ED58E72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C7CFD"/>
    <w:multiLevelType w:val="hybridMultilevel"/>
    <w:tmpl w:val="42BED9E4"/>
    <w:lvl w:ilvl="0" w:tplc="400A001B">
      <w:start w:val="1"/>
      <w:numFmt w:val="lowerRoman"/>
      <w:lvlText w:val="%1."/>
      <w:lvlJc w:val="right"/>
      <w:pPr>
        <w:ind w:left="2136" w:hanging="360"/>
      </w:pPr>
    </w:lvl>
    <w:lvl w:ilvl="1" w:tplc="400A0019" w:tentative="1">
      <w:start w:val="1"/>
      <w:numFmt w:val="lowerLetter"/>
      <w:lvlText w:val="%2."/>
      <w:lvlJc w:val="left"/>
      <w:pPr>
        <w:ind w:left="2856" w:hanging="360"/>
      </w:pPr>
    </w:lvl>
    <w:lvl w:ilvl="2" w:tplc="400A001B" w:tentative="1">
      <w:start w:val="1"/>
      <w:numFmt w:val="lowerRoman"/>
      <w:lvlText w:val="%3."/>
      <w:lvlJc w:val="right"/>
      <w:pPr>
        <w:ind w:left="3576" w:hanging="180"/>
      </w:pPr>
    </w:lvl>
    <w:lvl w:ilvl="3" w:tplc="400A000F" w:tentative="1">
      <w:start w:val="1"/>
      <w:numFmt w:val="decimal"/>
      <w:lvlText w:val="%4."/>
      <w:lvlJc w:val="left"/>
      <w:pPr>
        <w:ind w:left="4296" w:hanging="360"/>
      </w:pPr>
    </w:lvl>
    <w:lvl w:ilvl="4" w:tplc="400A0019" w:tentative="1">
      <w:start w:val="1"/>
      <w:numFmt w:val="lowerLetter"/>
      <w:lvlText w:val="%5."/>
      <w:lvlJc w:val="left"/>
      <w:pPr>
        <w:ind w:left="5016" w:hanging="360"/>
      </w:pPr>
    </w:lvl>
    <w:lvl w:ilvl="5" w:tplc="400A001B" w:tentative="1">
      <w:start w:val="1"/>
      <w:numFmt w:val="lowerRoman"/>
      <w:lvlText w:val="%6."/>
      <w:lvlJc w:val="right"/>
      <w:pPr>
        <w:ind w:left="5736" w:hanging="180"/>
      </w:pPr>
    </w:lvl>
    <w:lvl w:ilvl="6" w:tplc="400A000F" w:tentative="1">
      <w:start w:val="1"/>
      <w:numFmt w:val="decimal"/>
      <w:lvlText w:val="%7."/>
      <w:lvlJc w:val="left"/>
      <w:pPr>
        <w:ind w:left="6456" w:hanging="360"/>
      </w:pPr>
    </w:lvl>
    <w:lvl w:ilvl="7" w:tplc="400A0019" w:tentative="1">
      <w:start w:val="1"/>
      <w:numFmt w:val="lowerLetter"/>
      <w:lvlText w:val="%8."/>
      <w:lvlJc w:val="left"/>
      <w:pPr>
        <w:ind w:left="7176" w:hanging="360"/>
      </w:pPr>
    </w:lvl>
    <w:lvl w:ilvl="8" w:tplc="4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7B1E0EFF"/>
    <w:multiLevelType w:val="hybridMultilevel"/>
    <w:tmpl w:val="228E1688"/>
    <w:lvl w:ilvl="0" w:tplc="400A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53"/>
    <w:rsid w:val="001A18B4"/>
    <w:rsid w:val="00427A2F"/>
    <w:rsid w:val="004F224A"/>
    <w:rsid w:val="005A0856"/>
    <w:rsid w:val="007C64DD"/>
    <w:rsid w:val="008A6ADF"/>
    <w:rsid w:val="008E6490"/>
    <w:rsid w:val="00940253"/>
    <w:rsid w:val="00AB18BB"/>
    <w:rsid w:val="00C7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402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4025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402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40253"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40253"/>
    <w:rPr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40253"/>
    <w:pPr>
      <w:spacing w:after="0" w:line="240" w:lineRule="auto"/>
      <w:ind w:left="720"/>
      <w:contextualSpacing/>
    </w:pPr>
    <w:rPr>
      <w:lang w:eastAsia="es-ES"/>
    </w:rPr>
  </w:style>
  <w:style w:type="paragraph" w:styleId="Encabezado">
    <w:name w:val="header"/>
    <w:basedOn w:val="Normal"/>
    <w:link w:val="EncabezadoCar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F224A"/>
  </w:style>
  <w:style w:type="paragraph" w:styleId="Piedepgina">
    <w:name w:val="footer"/>
    <w:basedOn w:val="Normal"/>
    <w:link w:val="PiedepginaCar"/>
    <w:uiPriority w:val="99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24A"/>
  </w:style>
  <w:style w:type="paragraph" w:styleId="Textodeglobo">
    <w:name w:val="Balloon Text"/>
    <w:basedOn w:val="Normal"/>
    <w:link w:val="TextodegloboCar"/>
    <w:uiPriority w:val="99"/>
    <w:semiHidden/>
    <w:unhideWhenUsed/>
    <w:rsid w:val="004F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402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4025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402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40253"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40253"/>
    <w:rPr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40253"/>
    <w:pPr>
      <w:spacing w:after="0" w:line="240" w:lineRule="auto"/>
      <w:ind w:left="720"/>
      <w:contextualSpacing/>
    </w:pPr>
    <w:rPr>
      <w:lang w:eastAsia="es-ES"/>
    </w:rPr>
  </w:style>
  <w:style w:type="paragraph" w:styleId="Encabezado">
    <w:name w:val="header"/>
    <w:basedOn w:val="Normal"/>
    <w:link w:val="EncabezadoCar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F224A"/>
  </w:style>
  <w:style w:type="paragraph" w:styleId="Piedepgina">
    <w:name w:val="footer"/>
    <w:basedOn w:val="Normal"/>
    <w:link w:val="PiedepginaCar"/>
    <w:uiPriority w:val="99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24A"/>
  </w:style>
  <w:style w:type="paragraph" w:styleId="Textodeglobo">
    <w:name w:val="Balloon Text"/>
    <w:basedOn w:val="Normal"/>
    <w:link w:val="TextodegloboCar"/>
    <w:uiPriority w:val="99"/>
    <w:semiHidden/>
    <w:unhideWhenUsed/>
    <w:rsid w:val="004F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Hilda Getrudys Salas Hussy</dc:creator>
  <cp:lastModifiedBy>Blanca Yola Iris Rivera Coronel</cp:lastModifiedBy>
  <cp:revision>4</cp:revision>
  <cp:lastPrinted>2018-04-24T15:35:00Z</cp:lastPrinted>
  <dcterms:created xsi:type="dcterms:W3CDTF">2018-04-03T20:24:00Z</dcterms:created>
  <dcterms:modified xsi:type="dcterms:W3CDTF">2018-04-25T12:15:00Z</dcterms:modified>
</cp:coreProperties>
</file>
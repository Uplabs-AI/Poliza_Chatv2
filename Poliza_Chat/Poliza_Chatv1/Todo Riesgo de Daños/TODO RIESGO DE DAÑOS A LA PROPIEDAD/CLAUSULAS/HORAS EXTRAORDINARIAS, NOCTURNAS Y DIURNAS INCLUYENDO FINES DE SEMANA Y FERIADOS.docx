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1:0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21:0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1:0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1:0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1:0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1:0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ind w:left="640" w:firstLine="80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CLAUSULA DE HORAS EXTRAORDINARIAS, NOCTURNAS Y DIURNAS INCLUYENDO FINES DE SEMANA Y FERIADOS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6" w:author="Renato Chavez Sevilla" w:date="2018-05-21T16:0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7" w:author="Renato Chavez Sevilla" w:date="2018-05-21T16:0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2884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8" w:author="Renato Chavez Sevilla" w:date="2018-05-21T16:0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9" w:author="Renato Chavez Sevilla" w:date="2018-05-21T16:07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0" w:author="Renato Chavez Sevilla" w:date="2018-05-21T16:07:00Z">
        <w:r>
          <w:rPr>
            <w:rFonts w:cs="Trebuchet MS" w:ascii="Trebuchet MS" w:hAnsi="Trebuchet MS"/>
            <w:b/>
            <w:sz w:val="18"/>
            <w:szCs w:val="18"/>
          </w:rPr>
          <w:t>APS/DS/Nro. 620 Del 10 de MAYO del 2018</w:t>
        </w:r>
      </w:ins>
    </w:p>
    <w:p>
      <w:pPr>
        <w:pStyle w:val="Normal"/>
        <w:jc w:val="both"/>
        <w:rPr>
          <w:rFonts w:ascii="Trebuchet MS" w:hAnsi="Trebuchet MS" w:cs="Arial"/>
          <w:b/>
          <w:b/>
          <w:i/>
          <w:i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20"/>
          <w:szCs w:val="18"/>
          <w:lang w:val="es-ES_tradnl"/>
        </w:rPr>
      </w:r>
    </w:p>
    <w:p>
      <w:pPr>
        <w:pStyle w:val="Textocomentario"/>
        <w:jc w:val="both"/>
        <w:rPr>
          <w:rFonts w:ascii="Trebuchet MS" w:hAnsi="Trebuchet MS" w:cs="Trebuchet MS"/>
          <w:i/>
          <w:i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sz w:val="18"/>
          <w:szCs w:val="18"/>
          <w:lang w:val="es-ES_tradnl"/>
        </w:rPr>
      </w:r>
    </w:p>
    <w:p>
      <w:pPr>
        <w:pStyle w:val="Textocomentario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Queda entendido y convenido que, y previo el pago de la prima adicional correspondiente, esta se extiende a cubrir, hasta el límite asegurado establecido en las Condiciones Particulares, las horas extraordinarias, nocturnas y diurnas, incluyendo fines de semana y feriados, siempre y cuando dichas horas extraordinarias se hayan generado como consecuencia de cualquier pérdida daño indemnizable a los objetos asegurados bajo la Póliza de la que esta cláusula forma parte.</w:t>
      </w:r>
    </w:p>
    <w:p>
      <w:pPr>
        <w:pStyle w:val="Textocomentario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ocomentario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Si las sumas aseguradas para los objetos dañados resultaran menores que los montos que debían haberse asegurado la suma indemnizable bajo esta cláusula para dichas horas extraordinarias, nocturnas y diurnas, incluyendo fines de semana y feriados será reducida en la misma proporción.</w:t>
      </w:r>
    </w:p>
    <w:p>
      <w:pPr>
        <w:pStyle w:val="Textocomentario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ocomentario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Las estipulaciones de la presente clausula se aplicaran únicamente a los bienes cubiertos por la póliza principal.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Textocomentario"/>
        <w:jc w:val="both"/>
        <w:rPr>
          <w:rFonts w:ascii="Trebuchet MS" w:hAnsi="Trebuchet MS" w:cs="Trebuchet MS"/>
          <w:iCs/>
          <w:spacing w:val="-2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Todos los demás términos, condiciones y exclusiones, de la Póliza de la cual la presente Cláusula forma parte integrante e indivisible, permanecen sin modificación</w:t>
      </w:r>
    </w:p>
    <w:p>
      <w:pPr>
        <w:pStyle w:val="Normal"/>
        <w:jc w:val="both"/>
        <w:rPr>
          <w:rFonts w:ascii="Trebuchet MS" w:hAnsi="Trebuchet MS" w:cs="Trebuchet MS"/>
          <w:iCs/>
          <w:spacing w:val="-2"/>
          <w:sz w:val="18"/>
          <w:szCs w:val="18"/>
        </w:rPr>
      </w:pPr>
      <w:r>
        <w:rPr>
          <w:rFonts w:cs="Trebuchet MS" w:ascii="Trebuchet MS" w:hAnsi="Trebuchet MS"/>
          <w:iCs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</w:rPr>
      </w:pPr>
      <w:r>
        <w:rPr>
          <w:rFonts w:cs="Trebuchet MS" w:ascii="Trebuchet MS" w:hAnsi="Trebuchet MS"/>
          <w:i/>
          <w:sz w:val="20"/>
          <w:szCs w:val="18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ocomentario"/>
        <w:rPr>
          <w:rFonts w:ascii="Times New Roman" w:hAnsi="Times New Roman" w:cs="Times New Roman"/>
          <w:i/>
          <w:i/>
          <w:iCs/>
          <w:spacing w:val="-2"/>
          <w:sz w:val="20"/>
          <w:lang w:val="es-ES_tradnl"/>
        </w:rPr>
      </w:pPr>
      <w:r>
        <w:rPr>
          <w:rFonts w:cs="Times New Roman" w:ascii="Times New Roman" w:hAnsi="Times New Roman"/>
          <w:i/>
          <w:iCs/>
          <w:spacing w:val="-2"/>
          <w:sz w:val="20"/>
          <w:lang w:val="es-ES_tradnl"/>
        </w:rPr>
      </w:r>
    </w:p>
    <w:p>
      <w:pPr>
        <w:pStyle w:val="Textoindependiente2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r>
      <w:rPr>
        <w:color w:val="1F497D"/>
        <w:lang w:eastAsia="es-BO"/>
      </w:rPr>
      <w:drawing>
        <wp:inline distT="0" distB="0" distL="0" distR="0">
          <wp:extent cx="1396365" cy="4857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0" r="-21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1z1">
    <w:name w:val="WW8Num11z1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b/>
    </w:rPr>
  </w:style>
  <w:style w:type="character" w:styleId="WW8Num13z1">
    <w:name w:val="WW8Num13z1"/>
    <w:qFormat/>
    <w:rPr>
      <w:b/>
      <w:i/>
    </w:rPr>
  </w:style>
  <w:style w:type="character" w:styleId="WW8Num14z0">
    <w:name w:val="WW8Num14z0"/>
    <w:qFormat/>
    <w:rPr>
      <w:b/>
      <w:i/>
    </w:rPr>
  </w:style>
  <w:style w:type="character" w:styleId="WW8Num14z1">
    <w:name w:val="WW8Num14z1"/>
    <w:qFormat/>
    <w:rPr>
      <w:b w:val="false"/>
      <w:i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1">
    <w:name w:val="WW8Num16z1"/>
    <w:qFormat/>
    <w:rPr>
      <w:b w:val="false"/>
      <w:i/>
    </w:rPr>
  </w:style>
  <w:style w:type="character" w:styleId="WW8Num16z2">
    <w:name w:val="WW8Num16z2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2017-11-24T21:04:00Z</dcterms:created>
  <dc:creator>acloma</dc:creator>
  <dc:description/>
  <cp:keywords/>
  <dc:language>en-US</dc:language>
  <cp:lastModifiedBy>Renato Chavez Sevilla</cp:lastModifiedBy>
  <cp:lastPrinted>2018-05-21T16:07:00Z</cp:lastPrinted>
  <dcterms:modified xsi:type="dcterms:W3CDTF">2018-05-21T16:07:00Z</dcterms:modified>
  <cp:revision>3</cp:revision>
  <dc:subject/>
  <dc:title>ANEXO DE DAÑOS A CAUSAS DE LA NATURALEZA</dc:title>
</cp:coreProperties>
</file>
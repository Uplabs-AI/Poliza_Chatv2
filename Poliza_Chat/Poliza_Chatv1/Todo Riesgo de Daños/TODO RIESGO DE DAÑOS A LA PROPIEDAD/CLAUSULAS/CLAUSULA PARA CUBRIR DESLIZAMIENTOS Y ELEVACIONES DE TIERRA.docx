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4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415</w:t>
        </w:r>
      </w:ins>
      <w:del w:id="1" w:author="Blanca Yola Iris Rivera Coronel" w:date="2017-11-24T18:4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4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4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4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4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ins w:id="6" w:author="Blanca Yola Iris Rivera Coronel" w:date="2018-03-06T20:18:00Z">
        <w:r>
          <w:rPr>
            <w:rFonts w:eastAsia="Trebuchet MS" w:cs="Trebuchet MS" w:ascii="Trebuchet MS" w:hAnsi="Trebuchet MS"/>
            <w:b/>
            <w:sz w:val="18"/>
            <w:szCs w:val="18"/>
            <w:lang w:val="es-BO"/>
          </w:rPr>
          <w:t xml:space="preserve">        </w:t>
        </w:r>
      </w:ins>
      <w:ins w:id="7" w:author="Blanca Yola Iris Rivera Coronel" w:date="2017-11-24T18:40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CLAUSULA </w:t>
        </w:r>
      </w:ins>
      <w:del w:id="8" w:author="Blanca Yola Iris Rivera Coronel" w:date="2017-11-24T18:40:00Z">
        <w:r>
          <w:rPr>
            <w:rFonts w:cs="Arial" w:ascii="Trebuchet MS" w:hAnsi="Trebuchet MS"/>
            <w:b/>
            <w:sz w:val="18"/>
            <w:szCs w:val="18"/>
            <w:lang w:val="es-BO"/>
          </w:rPr>
          <w:delText>ANEXO</w:delText>
        </w:r>
      </w:del>
      <w:del w:id="9" w:author="Blanca Yola Iris Rivera Coronel" w:date="2018-03-06T20:18:00Z">
        <w:r>
          <w:rPr>
            <w:rFonts w:cs="Arial" w:ascii="Trebuchet MS" w:hAnsi="Trebuchet MS"/>
            <w:b/>
            <w:sz w:val="18"/>
            <w:szCs w:val="18"/>
            <w:lang w:val="es-BO"/>
          </w:rPr>
          <w:delText xml:space="preserve"> </w:delText>
        </w:r>
      </w:del>
      <w:r>
        <w:rPr>
          <w:rFonts w:cs="Arial" w:ascii="Trebuchet MS" w:hAnsi="Trebuchet MS"/>
          <w:b/>
          <w:sz w:val="18"/>
          <w:szCs w:val="18"/>
          <w:lang w:val="es-BO"/>
        </w:rPr>
        <w:t>PARA CUBRIR DESLIZAMIENTOS Y ELEVACIONES DE TIERRA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10" w:author="Renato Chavez Sevilla" w:date="2018-06-15T15:2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11" w:author="Renato Chavez Sevilla" w:date="2018-06-15T15:2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2889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  <w:del w:id="16" w:author="Renato Chavez Sevilla" w:date="2018-06-15T15:31:00Z"/>
        </w:rPr>
      </w:pPr>
      <w:ins w:id="12" w:author="Renato Chavez Sevilla" w:date="2018-06-15T15:31:00Z">
        <w:r>
          <w:rPr>
            <w:rFonts w:eastAsia="Trebuchet MS" w:cs="Trebuchet MS" w:ascii="Trebuchet MS" w:hAnsi="Trebuchet MS"/>
            <w:b/>
            <w:spacing w:val="-2"/>
            <w:sz w:val="18"/>
            <w:szCs w:val="18"/>
            <w:lang w:val="es-ES_tradnl"/>
          </w:rPr>
          <w:t xml:space="preserve">                      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ins w:id="13" w:author="Renato Chavez Sevilla" w:date="2018-06-15T15:2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/APS/DS/No. </w:t>
        </w:r>
      </w:ins>
      <w:ins w:id="14" w:author="Renato Chavez Sevilla" w:date="2018-06-15T15:3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687 De fecha 06 de Junio del 2018 </w:t>
        </w:r>
      </w:ins>
      <w:del w:id="15" w:author="Renato Chavez Sevilla" w:date="2018-06-15T15:20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</w:p>
    <w:p>
      <w:pPr>
        <w:pStyle w:val="Normal"/>
        <w:widowControl/>
        <w:bidi w:val="0"/>
        <w:ind w:left="640" w:firstLine="80"/>
        <w:jc w:val="center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Queda entendido y convenido que, y previo el pago de la prima adicional correspondiente, ésta se extiende a cubrir las pérdidas o daños causados a los bienes asegurados y hasta él limite asegurado establecido en las Condiciones Particulares, a consecuencia directa de deslizamientos y elevaciones naturales de tierra que ocurran de manera súbita e imprevista y sin que intervenga la mano del hombre.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Si los bienes asegurados o parte de ellos fueren destruidos o dañados, la Compañía conviene en indemnizar al Asegurado el importe de los daños sufridos, sin incluir el valor de las mejoras, exigidas o no por autoridades, para dar mayor solidez al edificio o edificios afectados o por otros fines, en exceso de las reparaciones necesarias para devolver éstos mismos bienes al mismo estado en que se encontraban inmediatamente antes del siniestro.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El presente seguro no cubre los daños cuando los mismos sean causados a o cuando sean consecuencia directa o indirecta de: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b/>
          <w:b/>
          <w:spacing w:val="-2"/>
          <w:sz w:val="20"/>
          <w:szCs w:val="18"/>
          <w:u w:val="none"/>
          <w:lang w:val="es-ES_tradnl"/>
        </w:rPr>
      </w:pPr>
      <w:r>
        <w:rPr>
          <w:rFonts w:cs="Trebuchet MS" w:ascii="Trebuchet MS" w:hAnsi="Trebuchet MS"/>
          <w:b/>
          <w:spacing w:val="-2"/>
          <w:sz w:val="20"/>
          <w:szCs w:val="18"/>
          <w:u w:val="none"/>
          <w:lang w:val="es-ES_tradnl"/>
        </w:rPr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Causas sísmicas, comúnmente denominadas temblores o terremotos y erupciones volcánicas.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Trabajos efectuados en el mismo bien asegurado, sea por el propietario o por quien tenga el bien asegurado.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Edificaciones en lugares no autorizados o prohibidos.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Explosiones, incendios, o por cualquier causa externa ajena al deslizamiento elevación  natural de la tierra.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Mala construcción o por falta de conservación o cuidado en los bienes asegurados.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Asentamientos, micro asentamientos.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Avalanchas de nieve o hielo.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b/>
          <w:b/>
          <w:spacing w:val="-2"/>
          <w:sz w:val="20"/>
          <w:szCs w:val="18"/>
          <w:u w:val="none"/>
          <w:lang w:val="es-ES_tradnl"/>
        </w:rPr>
      </w:pPr>
      <w:r>
        <w:rPr>
          <w:rFonts w:cs="Trebuchet MS" w:ascii="Trebuchet MS" w:hAnsi="Trebuchet MS"/>
          <w:b/>
          <w:spacing w:val="-2"/>
          <w:sz w:val="20"/>
          <w:szCs w:val="18"/>
          <w:u w:val="none"/>
          <w:lang w:val="es-ES_tradnl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Las estipulaciones de la presente Cláusula se aplicarán únicamente a los bienes cubiertos por la Póliza Principal.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 Principal, de la cual la presente Cláusula forma parte integrante e indivisible, se mantienen sin alteración.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18"/>
          <w:u w:val="none"/>
          <w:lang w:val="es-ES_tradnl"/>
        </w:rPr>
      </w:pPr>
      <w:r>
        <w:rPr>
          <w:rFonts w:cs="Trebuchet MS" w:ascii="Trebuchet MS" w:hAnsi="Trebuchet MS"/>
          <w:b/>
          <w:sz w:val="20"/>
          <w:szCs w:val="18"/>
          <w:u w:val="none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7" w:author="Carmen R. Llusco Gomez" w:date="2019-02-01T14:41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>
      <w:b/>
      <w:i/>
    </w:rPr>
  </w:style>
  <w:style w:type="character" w:styleId="WW8Num15z0">
    <w:name w:val="WW8Num15z0"/>
    <w:qFormat/>
    <w:rPr>
      <w:b/>
      <w:i/>
    </w:rPr>
  </w:style>
  <w:style w:type="character" w:styleId="WW8Num15z1">
    <w:name w:val="WW8Num15z1"/>
    <w:qFormat/>
    <w:rPr>
      <w:b w:val="false"/>
      <w:i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1">
    <w:name w:val="WW8Num17z1"/>
    <w:qFormat/>
    <w:rPr>
      <w:b w:val="false"/>
      <w:i/>
    </w:rPr>
  </w:style>
  <w:style w:type="character" w:styleId="WW8Num17z2">
    <w:name w:val="WW8Num17z2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2017-11-24T18:41:00Z</dcterms:created>
  <dc:creator>acloma</dc:creator>
  <dc:description/>
  <cp:keywords/>
  <dc:language>en-US</dc:language>
  <cp:lastModifiedBy>Carmen R. Llusco Gomez</cp:lastModifiedBy>
  <cp:lastPrinted>2019-02-01T14:41:00Z</cp:lastPrinted>
  <dcterms:modified xsi:type="dcterms:W3CDTF">2019-02-01T14:41:00Z</dcterms:modified>
  <cp:revision>7</cp:revision>
  <dc:subject/>
  <dc:title>ANEXO DE DAÑOS A CAUSAS DE LA NATURALEZA</dc:title>
</cp:coreProperties>
</file>
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/>
      </w:pPr>
      <w:ins w:id="6" w:author="Renato Chavez Sevilla" w:date="2018-05-21T15:59:00Z">
        <w:r>
          <w:rPr>
            <w:rFonts w:eastAsia="Trebuchet MS" w:cs="Trebuchet MS" w:ascii="Trebuchet MS" w:hAnsi="Trebuchet MS"/>
            <w:b/>
            <w:sz w:val="18"/>
            <w:szCs w:val="18"/>
            <w:lang w:val="es-BO"/>
          </w:rPr>
          <w:t xml:space="preserve">      </w:t>
        </w:r>
      </w:ins>
      <w:r>
        <w:rPr>
          <w:rFonts w:cs="Trebuchet MS" w:ascii="Trebuchet MS" w:hAnsi="Trebuchet MS"/>
          <w:b/>
          <w:sz w:val="18"/>
          <w:szCs w:val="18"/>
          <w:lang w:val="es-BO"/>
        </w:rPr>
        <w:t>CLAUSULA DE ANEGAMIENTO, ENLODAMIENTO Y/O ENFANGAMIENTO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5-21T15:5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</w:delText>
        </w:r>
      </w:del>
      <w:ins w:id="8" w:author="Renato Chavez Sevilla" w:date="2018-05-21T15:5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2873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5-21T15:5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</w:delText>
        </w:r>
      </w:del>
      <w:ins w:id="10" w:author="Renato Chavez Sevilla" w:date="2018-05-21T15:5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1" w:author="Renato Chavez Sevilla" w:date="2018-05-21T15:58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" w:hAnsi="Trebuchet MS" w:cs="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  <w:lang w:val="es-BO"/>
        </w:rPr>
      </w:pPr>
      <w:r>
        <w:rPr>
          <w:i/>
          <w:sz w:val="20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Queda entendido y convenido que, y previo el pago de la prima adicional correspondiente, ésta se extiende a cubrir las pérdidas o daños causados a los bienes asegurados y hasta él limite asegurado establecido en las Condiciones Particulares, a consecuencia directa de anegamiento, enlodamiento y/o enfangamiento, siempre y cuando tales hechos se produzcan como efecto de causas naturales imprevisibles, que impliquen elevación de las aguas por encima de los márgenes fluviales normales y de seguridad.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El presente seguro no cubre los daños cuando los mismos sean causados a o cuando sean consecuencia directa o indirecta de: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</w:r>
    </w:p>
    <w:p>
      <w:pPr>
        <w:pStyle w:val="Prrafodelista"/>
        <w:widowControl w:val="false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Pérdidas o daños causados por humedad atmosférica, llovizna o relente, así como los producidos por efecto de plagas de toda especie, inclusive moho u hongos así se trate de daños consecuenciales producidos por eventos cubiertos bajo la presente Cláusula.</w:t>
      </w:r>
    </w:p>
    <w:p>
      <w:pPr>
        <w:pStyle w:val="Prrafodelista"/>
        <w:widowControl w:val="false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Huracán, ventarrón, tempestad y granizo.</w:t>
      </w:r>
    </w:p>
    <w:p>
      <w:pPr>
        <w:pStyle w:val="Prrafodelista"/>
        <w:widowControl w:val="false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Cuando los edificios asegurados o que contengan los bienes asegurados, no estén completamente techados y con todas sus puertas, ventanas y vidrios colocados.</w:t>
      </w:r>
    </w:p>
    <w:p>
      <w:pPr>
        <w:pStyle w:val="Prrafodelista"/>
        <w:widowControl w:val="false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Daños en cultivos, plantaciones, cosechas en pie, carreteras, pistas, puentes, veredas, obras de alcantarillado, otras obras en construcción y similares.</w:t>
      </w:r>
    </w:p>
    <w:p>
      <w:pPr>
        <w:pStyle w:val="Prrafodelista"/>
        <w:widowControl w:val="false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Bienes a la intemperie que no estén expresamente diseñados y preparados para permanecer a la intemperie y que no hayan sido expresamente declarados a la Compañía.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  <w:t>Las estipulaciones de la presente Cláusula se aplicarán únicamente a los bienes cubiertos por la Póliza Principal.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BO"/>
        </w:rPr>
      </w:pPr>
      <w:r>
        <w:rPr>
          <w:rFonts w:cs="Trebuchet MS" w:ascii="Trebuchet MS" w:hAnsi="Trebuchet MS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2" w:author="Carmen R. Llusco Gomez" w:date="2018-10-31T11:39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>
      <w:b/>
      <w:i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1">
    <w:name w:val="WW8Num11z1"/>
    <w:qFormat/>
    <w:rPr>
      <w:b w:val="false"/>
      <w:i/>
    </w:rPr>
  </w:style>
  <w:style w:type="character" w:styleId="WW8Num11z2">
    <w:name w:val="WW8Num11z2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2017-11-24T20:44:00Z</dcterms:created>
  <dc:creator>acloma</dc:creator>
  <dc:description/>
  <cp:keywords/>
  <dc:language>en-US</dc:language>
  <cp:lastModifiedBy>Carmen R. Llusco Gomez</cp:lastModifiedBy>
  <cp:lastPrinted>2018-10-31T11:39:00Z</cp:lastPrinted>
  <dcterms:modified xsi:type="dcterms:W3CDTF">2018-10-31T11:39:00Z</dcterms:modified>
  <cp:revision>5</cp:revision>
  <dc:subject/>
  <dc:title>ANEXO DE DAÑOS A CAUSAS DE LA NATURALEZA</dc:title>
</cp:coreProperties>
</file>
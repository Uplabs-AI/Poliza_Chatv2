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/SPVS/IS/No. </w:t>
      </w:r>
      <w:ins w:id="0" w:author="Blanca Yola Iris Rivera Coronel" w:date="2017-11-27T17:02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41</w:t>
        </w:r>
      </w:ins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5</w:t>
      </w:r>
      <w:del w:id="1" w:author="Blanca Yola Iris Rivera Coronel" w:date="2017-11-27T17:02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77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fecha 1</w:t>
      </w:r>
      <w:ins w:id="2" w:author="Blanca Yola Iris Rivera Coronel" w:date="2017-11-27T17:02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3</w:t>
        </w:r>
      </w:ins>
      <w:del w:id="3" w:author="Blanca Yola Iris Rivera Coronel" w:date="2017-11-27T17:02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Ju</w:t>
      </w:r>
      <w:ins w:id="4" w:author="Blanca Yola Iris Rivera Coronel" w:date="2017-11-27T17:02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n</w:t>
        </w:r>
      </w:ins>
      <w:del w:id="5" w:author="Blanca Yola Iris Rivera Coronel" w:date="2017-11-27T17:02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Heading1"/>
        <w:rPr/>
      </w:pPr>
      <w:r>
        <w:rPr>
          <w:rFonts w:eastAsia="Trebuchet MS" w:cs="Trebuchet MS" w:ascii="Trebuchet MS" w:hAnsi="Trebuchet MS"/>
          <w:b w:val="false"/>
          <w:i w:val="false"/>
          <w:iCs/>
          <w:spacing w:val="-2"/>
          <w:sz w:val="18"/>
          <w:szCs w:val="18"/>
          <w:u w:val="none"/>
          <w:lang w:val="es-ES_tradnl"/>
        </w:rPr>
        <w:t xml:space="preserve">       </w:t>
      </w:r>
      <w:r>
        <w:rPr>
          <w:rFonts w:cs="Trebuchet MS" w:ascii="Trebuchet MS" w:hAnsi="Trebuchet MS"/>
          <w:i w:val="false"/>
          <w:sz w:val="18"/>
          <w:szCs w:val="18"/>
          <w:u w:val="none"/>
          <w:lang w:val="es-ES_tradnl"/>
        </w:rPr>
        <w:t>CLAUSULA PARA CUBRIR DAÑOS POR SUSPENSIÓN DE SUMINISTRO DE GAS</w:t>
      </w:r>
      <w:r>
        <w:rPr>
          <w:rFonts w:cs="Trebuchet MS" w:ascii="Trebuchet MS" w:hAnsi="Trebuchet MS"/>
          <w:i w:val="false"/>
          <w:sz w:val="18"/>
          <w:szCs w:val="18"/>
          <w:u w:val="none"/>
        </w:rPr>
        <w:t xml:space="preserve"> </w:t>
      </w:r>
    </w:p>
    <w:p>
      <w:pPr>
        <w:pStyle w:val="Heading1"/>
        <w:rPr>
          <w:rFonts w:ascii="Trebuchet MS" w:hAnsi="Trebuchet MS" w:cs="Trebuchet MS"/>
          <w:b w:val="false"/>
          <w:b w:val="false"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 w:val="false"/>
          <w:sz w:val="18"/>
          <w:szCs w:val="18"/>
          <w:u w:val="none"/>
        </w:rPr>
        <w:t>DE LA RED PÚBLICA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</w:t>
      </w:r>
      <w:ins w:id="6" w:author="Renato Chavez Sevilla" w:date="2018-02-20T10:3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115-910101-2007 06 001 2854</w:t>
        </w:r>
      </w:ins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del w:id="8" w:author="Renato Chavez Sevilla" w:date="2018-02-20T10:3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</w:delText>
        </w:r>
      </w:del>
      <w:del w:id="9" w:author="Renato Chavez Sevilla" w:date="2018-02-20T10:3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.</w:delText>
        </w:r>
      </w:del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</w:t>
      </w:r>
      <w:ins w:id="10" w:author="Renato Chavez Sevilla" w:date="2018-02-20T10:3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APS</w:t>
        </w:r>
      </w:ins>
      <w:del w:id="11" w:author="Renato Chavez Sevilla" w:date="2018-02-20T10:3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/SPVS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/</w:t>
      </w:r>
      <w:ins w:id="12" w:author="Renato Chavez Sevilla" w:date="2018-02-20T10:3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D</w:t>
        </w:r>
      </w:ins>
      <w:del w:id="13" w:author="Renato Chavez Sevilla" w:date="2018-02-20T10:3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I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S/No</w:t>
      </w:r>
      <w:ins w:id="14" w:author="Renato Chavez Sevilla" w:date="2018-02-20T10:3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135/</w:t>
        </w:r>
      </w:ins>
      <w:ins w:id="15" w:author="Renato Chavez Sevilla" w:date="2018-02-20T10:36:00Z">
        <w:r>
          <w:rPr>
            <w:rFonts w:cs="Calibri" w:ascii="Trebuchet MS" w:hAnsi="Trebuchet MS"/>
            <w:b/>
            <w:sz w:val="18"/>
            <w:szCs w:val="18"/>
          </w:rPr>
          <w:t xml:space="preserve">2018 </w:t>
        </w:r>
      </w:ins>
      <w:ins w:id="16" w:author="Renato Chavez Sevilla" w:date="2018-02-20T10:3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DE FECHA 01 DE FEBRERO DE 2018</w:t>
        </w:r>
      </w:ins>
      <w:del w:id="17" w:author="Renato Chavez Sevilla" w:date="2018-02-20T10:3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………………………………..</w:delText>
        </w:r>
      </w:del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Arial"/>
          <w:b/>
          <w:b/>
          <w:i/>
          <w:i/>
          <w:iCs/>
          <w:spacing w:val="-2"/>
          <w:sz w:val="20"/>
          <w:szCs w:val="18"/>
          <w:lang w:val="es-ES_tradnl"/>
        </w:rPr>
      </w:pPr>
      <w:r>
        <w:rPr>
          <w:rFonts w:cs="Arial" w:ascii="Trebuchet MS" w:hAnsi="Trebuchet MS"/>
          <w:b/>
          <w:i/>
          <w:iCs/>
          <w:spacing w:val="-2"/>
          <w:sz w:val="20"/>
          <w:szCs w:val="18"/>
          <w:lang w:val="es-ES_tradnl"/>
        </w:rPr>
      </w:r>
    </w:p>
    <w:p>
      <w:pPr>
        <w:pStyle w:val="Normal"/>
        <w:suppressAutoHyphens w:val="true"/>
        <w:jc w:val="both"/>
        <w:rPr>
          <w:rFonts w:ascii="Trebuchet MS" w:hAnsi="Trebuchet MS" w:cs="Trebuchet MS"/>
          <w:i/>
          <w:i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/>
          <w:iCs/>
          <w:spacing w:val="-2"/>
          <w:sz w:val="18"/>
          <w:szCs w:val="18"/>
          <w:lang w:val="es-ES_tradnl"/>
        </w:rPr>
      </w:r>
    </w:p>
    <w:p>
      <w:pPr>
        <w:pStyle w:val="Normal"/>
        <w:suppressAutoHyphens w:val="true"/>
        <w:jc w:val="both"/>
        <w:rPr/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 xml:space="preserve">Queda entendido y convenido que, y previo el pago de la prima adicional correspondiente, ésta se extiende a cubrir, hasta el límite asegurado establecido en las Condiciones Particulares, los daños resultantes a la propiedad del Asegurado como consecuencia de la suspensión de suministro de gas </w:t>
      </w:r>
      <w:r>
        <w:rPr>
          <w:rFonts w:cs="Trebuchet MS" w:ascii="Trebuchet MS" w:hAnsi="Trebuchet MS"/>
          <w:sz w:val="18"/>
          <w:szCs w:val="18"/>
        </w:rPr>
        <w:t>de la red pública,</w:t>
      </w: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 xml:space="preserve"> debido a daños originados por incendio y riesgos aliados a la estación principal de la empresa de suministro de gas, excluyendo las redes de distribución.</w:t>
      </w:r>
    </w:p>
    <w:p>
      <w:pPr>
        <w:pStyle w:val="Normal"/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suppressAutoHyphens w:val="true"/>
        <w:jc w:val="both"/>
        <w:rPr/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 xml:space="preserve">La presente </w:t>
      </w:r>
      <w:ins w:id="18" w:author="Blanca Yola Iris Rivera Coronel" w:date="2017-11-27T17:03:00Z">
        <w:r>
          <w:rPr>
            <w:rFonts w:cs="Trebuchet MS" w:ascii="Trebuchet MS" w:hAnsi="Trebuchet MS"/>
            <w:spacing w:val="-2"/>
            <w:sz w:val="18"/>
            <w:szCs w:val="18"/>
            <w:lang w:val="es-ES_tradnl"/>
          </w:rPr>
          <w:t xml:space="preserve">cláusula </w:t>
        </w:r>
      </w:ins>
      <w:del w:id="19" w:author="Blanca Yola Iris Rivera Coronel" w:date="2017-11-27T17:03:00Z">
        <w:r>
          <w:rPr>
            <w:rFonts w:cs="Trebuchet MS" w:ascii="Trebuchet MS" w:hAnsi="Trebuchet MS"/>
            <w:spacing w:val="-2"/>
            <w:sz w:val="18"/>
            <w:szCs w:val="18"/>
            <w:lang w:val="es-ES_tradnl"/>
          </w:rPr>
          <w:delText>extensión</w:delText>
        </w:r>
      </w:del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 xml:space="preserve"> queda sujeta al plazo indicado en las Condiciones Particulares de la Póliza Principal.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El Asegurado una vez tenga conocimiento de la suspensión de suministro de gas, se obliga a dar aviso inmediato a las autoridades respectivas y a tomar las medidas preventivas necesarias para evitar la propagación de los daños.</w:t>
      </w:r>
    </w:p>
    <w:p>
      <w:pPr>
        <w:pStyle w:val="Normal"/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Las estipulaciones de la presente Cláusula se aplicarán únicamente a los bienes cubiertos por la Póliza Principal.</w:t>
      </w:r>
    </w:p>
    <w:p>
      <w:pPr>
        <w:pStyle w:val="Normal"/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Todos los demás términos y condiciones de la Póliza, de la cual la presente cláusula forma parte integrante e indivisible, se mantienen sin alteración</w:t>
      </w:r>
    </w:p>
    <w:p>
      <w:pPr>
        <w:pStyle w:val="Normal"/>
        <w:jc w:val="both"/>
        <w:rPr>
          <w:rFonts w:ascii="Trebuchet MS" w:hAnsi="Trebuchet MS" w:cs="Trebuchet MS"/>
          <w:i/>
          <w:i/>
          <w:spacing w:val="-2"/>
          <w:sz w:val="20"/>
          <w:szCs w:val="18"/>
          <w:lang w:val="es-ES_tradnl"/>
        </w:rPr>
      </w:pPr>
      <w:r>
        <w:rPr>
          <w:rFonts w:cs="Trebuchet MS" w:ascii="Trebuchet MS" w:hAnsi="Trebuchet MS"/>
          <w:i/>
          <w:spacing w:val="-2"/>
          <w:sz w:val="20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i/>
          <w:i/>
          <w:sz w:val="18"/>
          <w:szCs w:val="18"/>
          <w:lang w:val="es-ES_tradnl"/>
        </w:rPr>
      </w:pPr>
      <w:r>
        <w:rPr>
          <w:rFonts w:cs="Trebuchet MS" w:ascii="Trebuchet MS" w:hAnsi="Trebuchet MS"/>
          <w:i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  <w:t>|</w:t>
      </w:r>
    </w:p>
    <w:sectPr>
      <w:headerReference w:type="default" r:id="rId2"/>
      <w:type w:val="nextPage"/>
      <w:pgSz w:w="11906" w:h="16838"/>
      <w:pgMar w:left="1701" w:right="1701" w:gutter="0" w:header="708" w:top="170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</w:rPr>
    </w:pPr>
    <w:del w:id="20" w:author="Blanca Yola Iris Rivera Coronel" w:date="2018-02-27T09:53:00Z">
      <w:r>
        <w:rPr>
          <w:color w:val="1F497D"/>
          <w:lang w:eastAsia="es-BO"/>
        </w:rPr>
        <w:drawing>
          <wp:inline distT="0" distB="0" distL="0" distR="0">
            <wp:extent cx="1396365" cy="4857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del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b/>
    </w:rPr>
  </w:style>
  <w:style w:type="character" w:styleId="WW8Num6z1">
    <w:name w:val="WW8Num6z1"/>
    <w:qFormat/>
    <w:rPr>
      <w:b/>
      <w:i/>
    </w:rPr>
  </w:style>
  <w:style w:type="character" w:styleId="WW8Num7z0">
    <w:name w:val="WW8Num7z0"/>
    <w:qFormat/>
    <w:rPr>
      <w:b/>
    </w:rPr>
  </w:style>
  <w:style w:type="character" w:styleId="WW8Num7z1">
    <w:name w:val="WW8Num7z1"/>
    <w:qFormat/>
    <w:rPr>
      <w:b/>
      <w:i/>
    </w:rPr>
  </w:style>
  <w:style w:type="character" w:styleId="WW8Num8z1">
    <w:name w:val="WW8Num8z1"/>
    <w:qFormat/>
    <w:rPr>
      <w:b w:val="false"/>
      <w:i/>
    </w:rPr>
  </w:style>
  <w:style w:type="character" w:styleId="WW8Num8z2">
    <w:name w:val="WW8Num8z2"/>
    <w:qFormat/>
    <w:rPr/>
  </w:style>
  <w:style w:type="character" w:styleId="WW8Num9z0">
    <w:name w:val="WW8Num9z0"/>
    <w:qFormat/>
    <w:rPr>
      <w:rFonts w:ascii="Times New Roman" w:hAnsi="Times New Roman" w:eastAsia="Times New Roman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character" w:styleId="TextocomentarioCar">
    <w:name w:val="Texto comentario Car"/>
    <w:qFormat/>
    <w:rPr>
      <w:rFonts w:ascii="Courier New" w:hAnsi="Courier New" w:cs="Courier New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Textocomentario">
    <w:name w:val="Texto comentario"/>
    <w:basedOn w:val="Normal"/>
    <w:qFormat/>
    <w:pPr>
      <w:widowControl w:val="false"/>
    </w:pPr>
    <w:rPr>
      <w:rFonts w:ascii="Courier New" w:hAnsi="Courier New" w:cs="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2017-11-27T17:03:00Z</dcterms:created>
  <dc:creator>acloma</dc:creator>
  <dc:description/>
  <cp:keywords/>
  <dc:language>en-US</dc:language>
  <cp:lastModifiedBy>Blanca Yola Iris Rivera Coronel</cp:lastModifiedBy>
  <cp:lastPrinted>2017-11-27T17:03:00Z</cp:lastPrinted>
  <dcterms:modified xsi:type="dcterms:W3CDTF">2018-02-27T09:53:00Z</dcterms:modified>
  <cp:revision>4</cp:revision>
  <dc:subject/>
  <dc:title>ANEXO DE DAÑOS A CAUSAS DE LA NATURALEZA</dc:title>
</cp:coreProperties>
</file>
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253" w:rsidRPr="00452599" w:rsidRDefault="00940253" w:rsidP="00940253">
      <w:pPr>
        <w:spacing w:after="0" w:line="240" w:lineRule="auto"/>
        <w:ind w:left="1416" w:firstLine="708"/>
        <w:rPr>
          <w:rFonts w:ascii="Trebuchet MS" w:eastAsia="Times New Roman" w:hAnsi="Trebuchet MS" w:cs="Arial"/>
          <w:b/>
          <w:spacing w:val="-2"/>
          <w:sz w:val="18"/>
          <w:szCs w:val="18"/>
          <w:lang w:eastAsia="es-ES"/>
        </w:rPr>
      </w:pPr>
      <w:r w:rsidRPr="00452599">
        <w:rPr>
          <w:rFonts w:ascii="Trebuchet MS" w:eastAsia="Times New Roman" w:hAnsi="Trebuchet MS" w:cs="Arial"/>
          <w:b/>
          <w:spacing w:val="-2"/>
          <w:sz w:val="18"/>
          <w:szCs w:val="18"/>
          <w:lang w:eastAsia="es-ES"/>
        </w:rPr>
        <w:t>PÓLIZA DE SEGURO DE TODO RIESGO DE DAÑOS A LA PROPIEDAD</w:t>
      </w:r>
    </w:p>
    <w:p w:rsidR="00940253" w:rsidRPr="00452599" w:rsidRDefault="00940253" w:rsidP="00940253">
      <w:pPr>
        <w:spacing w:after="0" w:line="240" w:lineRule="auto"/>
        <w:ind w:left="1416" w:firstLine="708"/>
        <w:rPr>
          <w:rFonts w:ascii="Trebuchet MS" w:eastAsia="Times New Roman" w:hAnsi="Trebuchet MS" w:cs="Arial"/>
          <w:b/>
          <w:spacing w:val="-2"/>
          <w:sz w:val="18"/>
          <w:szCs w:val="18"/>
          <w:lang w:eastAsia="es-ES"/>
        </w:rPr>
      </w:pPr>
      <w:r>
        <w:rPr>
          <w:rFonts w:ascii="Trebuchet MS" w:eastAsia="Times New Roman" w:hAnsi="Trebuchet MS" w:cs="Arial"/>
          <w:b/>
          <w:spacing w:val="-2"/>
          <w:sz w:val="18"/>
          <w:szCs w:val="18"/>
          <w:lang w:eastAsia="es-ES"/>
        </w:rPr>
        <w:t xml:space="preserve">      </w:t>
      </w:r>
      <w:r w:rsidRPr="00452599">
        <w:rPr>
          <w:rFonts w:ascii="Trebuchet MS" w:eastAsia="Times New Roman" w:hAnsi="Trebuchet MS" w:cs="Arial"/>
          <w:b/>
          <w:spacing w:val="-2"/>
          <w:sz w:val="18"/>
          <w:szCs w:val="18"/>
          <w:lang w:eastAsia="es-ES"/>
        </w:rPr>
        <w:t xml:space="preserve">      Código Asignado 115-910101-2007 06 001</w:t>
      </w:r>
    </w:p>
    <w:p w:rsidR="00940253" w:rsidRPr="00452599" w:rsidRDefault="00940253" w:rsidP="00940253">
      <w:pPr>
        <w:spacing w:after="0" w:line="240" w:lineRule="auto"/>
        <w:ind w:left="640" w:firstLine="80"/>
        <w:rPr>
          <w:rFonts w:ascii="Trebuchet MS" w:eastAsia="Times New Roman" w:hAnsi="Trebuchet MS" w:cs="Arial"/>
          <w:b/>
          <w:spacing w:val="-2"/>
          <w:sz w:val="18"/>
          <w:szCs w:val="18"/>
          <w:lang w:eastAsia="es-ES"/>
        </w:rPr>
      </w:pPr>
      <w:r w:rsidRPr="00452599">
        <w:rPr>
          <w:rFonts w:ascii="Trebuchet MS" w:eastAsia="Times New Roman" w:hAnsi="Trebuchet MS" w:cs="Arial"/>
          <w:b/>
          <w:spacing w:val="-2"/>
          <w:sz w:val="18"/>
          <w:szCs w:val="18"/>
          <w:lang w:eastAsia="es-ES"/>
        </w:rPr>
        <w:t xml:space="preserve">         RESOLUCIÓN ADMINISTRATIVA /SPVS/IS/No. </w:t>
      </w:r>
      <w:ins w:id="0" w:author="Blanca Yola Iris Rivera Coronel" w:date="2018-04-03T16:33:00Z">
        <w:r w:rsidR="00C120CB">
          <w:rPr>
            <w:rFonts w:ascii="Trebuchet MS" w:eastAsia="Times New Roman" w:hAnsi="Trebuchet MS" w:cs="Arial"/>
            <w:b/>
            <w:spacing w:val="-2"/>
            <w:sz w:val="18"/>
            <w:szCs w:val="18"/>
            <w:lang w:eastAsia="es-ES"/>
          </w:rPr>
          <w:t>41</w:t>
        </w:r>
      </w:ins>
      <w:r w:rsidRPr="00452599">
        <w:rPr>
          <w:rFonts w:ascii="Trebuchet MS" w:eastAsia="Times New Roman" w:hAnsi="Trebuchet MS" w:cs="Arial"/>
          <w:b/>
          <w:spacing w:val="-2"/>
          <w:sz w:val="18"/>
          <w:szCs w:val="18"/>
          <w:lang w:eastAsia="es-ES"/>
        </w:rPr>
        <w:t>5</w:t>
      </w:r>
      <w:del w:id="1" w:author="Blanca Yola Iris Rivera Coronel" w:date="2018-04-03T16:33:00Z">
        <w:r w:rsidRPr="00452599" w:rsidDel="00C120CB">
          <w:rPr>
            <w:rFonts w:ascii="Trebuchet MS" w:eastAsia="Times New Roman" w:hAnsi="Trebuchet MS" w:cs="Arial"/>
            <w:b/>
            <w:spacing w:val="-2"/>
            <w:sz w:val="18"/>
            <w:szCs w:val="18"/>
            <w:lang w:eastAsia="es-ES"/>
          </w:rPr>
          <w:delText>77</w:delText>
        </w:r>
      </w:del>
      <w:r w:rsidRPr="00452599">
        <w:rPr>
          <w:rFonts w:ascii="Trebuchet MS" w:eastAsia="Times New Roman" w:hAnsi="Trebuchet MS" w:cs="Arial"/>
          <w:b/>
          <w:spacing w:val="-2"/>
          <w:sz w:val="18"/>
          <w:szCs w:val="18"/>
          <w:lang w:eastAsia="es-ES"/>
        </w:rPr>
        <w:t xml:space="preserve"> de fecha 1</w:t>
      </w:r>
      <w:ins w:id="2" w:author="Blanca Yola Iris Rivera Coronel" w:date="2018-04-03T16:33:00Z">
        <w:r w:rsidR="00C120CB">
          <w:rPr>
            <w:rFonts w:ascii="Trebuchet MS" w:eastAsia="Times New Roman" w:hAnsi="Trebuchet MS" w:cs="Arial"/>
            <w:b/>
            <w:spacing w:val="-2"/>
            <w:sz w:val="18"/>
            <w:szCs w:val="18"/>
            <w:lang w:eastAsia="es-ES"/>
          </w:rPr>
          <w:t>3</w:t>
        </w:r>
      </w:ins>
      <w:del w:id="3" w:author="Blanca Yola Iris Rivera Coronel" w:date="2018-04-03T16:33:00Z">
        <w:r w:rsidRPr="00452599" w:rsidDel="00C120CB">
          <w:rPr>
            <w:rFonts w:ascii="Trebuchet MS" w:eastAsia="Times New Roman" w:hAnsi="Trebuchet MS" w:cs="Arial"/>
            <w:b/>
            <w:spacing w:val="-2"/>
            <w:sz w:val="18"/>
            <w:szCs w:val="18"/>
            <w:lang w:eastAsia="es-ES"/>
          </w:rPr>
          <w:delText>8</w:delText>
        </w:r>
      </w:del>
      <w:r w:rsidRPr="00452599">
        <w:rPr>
          <w:rFonts w:ascii="Trebuchet MS" w:eastAsia="Times New Roman" w:hAnsi="Trebuchet MS" w:cs="Arial"/>
          <w:b/>
          <w:spacing w:val="-2"/>
          <w:sz w:val="18"/>
          <w:szCs w:val="18"/>
          <w:lang w:eastAsia="es-ES"/>
        </w:rPr>
        <w:t xml:space="preserve"> de Ju</w:t>
      </w:r>
      <w:ins w:id="4" w:author="Blanca Yola Iris Rivera Coronel" w:date="2018-04-03T16:33:00Z">
        <w:r w:rsidR="00C120CB">
          <w:rPr>
            <w:rFonts w:ascii="Trebuchet MS" w:eastAsia="Times New Roman" w:hAnsi="Trebuchet MS" w:cs="Arial"/>
            <w:b/>
            <w:spacing w:val="-2"/>
            <w:sz w:val="18"/>
            <w:szCs w:val="18"/>
            <w:lang w:eastAsia="es-ES"/>
          </w:rPr>
          <w:t>n</w:t>
        </w:r>
      </w:ins>
      <w:del w:id="5" w:author="Blanca Yola Iris Rivera Coronel" w:date="2018-04-03T16:34:00Z">
        <w:r w:rsidRPr="00452599" w:rsidDel="00C120CB">
          <w:rPr>
            <w:rFonts w:ascii="Trebuchet MS" w:eastAsia="Times New Roman" w:hAnsi="Trebuchet MS" w:cs="Arial"/>
            <w:b/>
            <w:spacing w:val="-2"/>
            <w:sz w:val="18"/>
            <w:szCs w:val="18"/>
            <w:lang w:eastAsia="es-ES"/>
          </w:rPr>
          <w:delText>l</w:delText>
        </w:r>
      </w:del>
      <w:r w:rsidRPr="00452599">
        <w:rPr>
          <w:rFonts w:ascii="Trebuchet MS" w:eastAsia="Times New Roman" w:hAnsi="Trebuchet MS" w:cs="Arial"/>
          <w:b/>
          <w:spacing w:val="-2"/>
          <w:sz w:val="18"/>
          <w:szCs w:val="18"/>
          <w:lang w:eastAsia="es-ES"/>
        </w:rPr>
        <w:t>io de 2007</w:t>
      </w:r>
    </w:p>
    <w:p w:rsidR="00940253" w:rsidRDefault="00940253" w:rsidP="00940253">
      <w:pPr>
        <w:keepNext/>
        <w:spacing w:after="0" w:line="240" w:lineRule="auto"/>
        <w:jc w:val="center"/>
        <w:outlineLvl w:val="0"/>
        <w:rPr>
          <w:ins w:id="6" w:author="Blanca Yola Iris Rivera Coronel" w:date="2018-04-25T08:26:00Z"/>
          <w:rFonts w:ascii="Times New Roman" w:eastAsia="Times New Roman" w:hAnsi="Times New Roman" w:cs="Times New Roman"/>
          <w:b/>
          <w:i/>
          <w:snapToGrid w:val="0"/>
          <w:sz w:val="20"/>
          <w:szCs w:val="20"/>
          <w:u w:val="single"/>
          <w:lang w:eastAsia="es-ES"/>
        </w:rPr>
      </w:pPr>
    </w:p>
    <w:p w:rsidR="00157357" w:rsidRDefault="00157357" w:rsidP="00940253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i/>
          <w:snapToGrid w:val="0"/>
          <w:sz w:val="20"/>
          <w:szCs w:val="20"/>
          <w:u w:val="single"/>
          <w:lang w:eastAsia="es-ES"/>
        </w:rPr>
      </w:pPr>
    </w:p>
    <w:p w:rsidR="00005603" w:rsidRPr="00860ECB" w:rsidRDefault="00005603" w:rsidP="00157357">
      <w:pPr>
        <w:spacing w:after="0" w:line="240" w:lineRule="auto"/>
        <w:jc w:val="center"/>
        <w:rPr>
          <w:rFonts w:ascii="Trebuchet MS" w:eastAsia="Times New Roman" w:hAnsi="Trebuchet MS" w:cs="Times New Roman"/>
          <w:b/>
          <w:sz w:val="18"/>
          <w:szCs w:val="18"/>
          <w:lang w:val="es-ES_tradnl" w:eastAsia="es-ES"/>
        </w:rPr>
        <w:pPrChange w:id="7" w:author="Blanca Yola Iris Rivera Coronel" w:date="2018-04-25T08:26:00Z">
          <w:pPr>
            <w:spacing w:after="0" w:line="240" w:lineRule="auto"/>
            <w:jc w:val="center"/>
          </w:pPr>
        </w:pPrChange>
      </w:pPr>
      <w:r w:rsidRPr="00860ECB">
        <w:rPr>
          <w:rFonts w:ascii="Trebuchet MS" w:eastAsia="Times New Roman" w:hAnsi="Trebuchet MS" w:cs="Times New Roman"/>
          <w:b/>
          <w:sz w:val="18"/>
          <w:szCs w:val="18"/>
          <w:lang w:val="es-ES_tradnl" w:eastAsia="es-ES"/>
        </w:rPr>
        <w:t>CLAUSULA PARA CUBRIR LOS RIESGOS DE MOVIMIENTOS SÍSMICOS, TEMBLOR, TERREMOTO (CUALQUIERA</w:t>
      </w:r>
      <w:ins w:id="8" w:author="Blanca Yola Iris Rivera Coronel" w:date="2018-04-25T08:26:00Z">
        <w:r w:rsidR="00157357">
          <w:rPr>
            <w:rFonts w:ascii="Trebuchet MS" w:eastAsia="Times New Roman" w:hAnsi="Trebuchet MS" w:cs="Times New Roman"/>
            <w:b/>
            <w:sz w:val="18"/>
            <w:szCs w:val="18"/>
            <w:lang w:val="es-ES_tradnl" w:eastAsia="es-ES"/>
          </w:rPr>
          <w:t xml:space="preserve"> </w:t>
        </w:r>
      </w:ins>
      <w:del w:id="9" w:author="Blanca Yola Iris Rivera Coronel" w:date="2018-04-25T08:26:00Z">
        <w:r w:rsidRPr="00860ECB" w:rsidDel="00157357">
          <w:rPr>
            <w:rFonts w:ascii="Trebuchet MS" w:eastAsia="Times New Roman" w:hAnsi="Trebuchet MS" w:cs="Times New Roman"/>
            <w:b/>
            <w:sz w:val="18"/>
            <w:szCs w:val="18"/>
            <w:lang w:val="es-ES_tradnl" w:eastAsia="es-ES"/>
          </w:rPr>
          <w:delText xml:space="preserve"> </w:delText>
        </w:r>
      </w:del>
      <w:r w:rsidRPr="00860ECB">
        <w:rPr>
          <w:rFonts w:ascii="Trebuchet MS" w:eastAsia="Times New Roman" w:hAnsi="Trebuchet MS" w:cs="Times New Roman"/>
          <w:b/>
          <w:sz w:val="18"/>
          <w:szCs w:val="18"/>
          <w:lang w:val="es-ES_tradnl" w:eastAsia="es-ES"/>
        </w:rPr>
        <w:t>SEA SU DENOMINACIÓN, DURACIÓN O INTENSIDAD), ERUPCIÓN VOLCÁNICA Y/O FUEGO SUBTERRÁNEO</w:t>
      </w:r>
    </w:p>
    <w:p w:rsidR="00005603" w:rsidRDefault="00005603" w:rsidP="00157357">
      <w:pPr>
        <w:spacing w:after="0" w:line="240" w:lineRule="auto"/>
        <w:jc w:val="center"/>
        <w:rPr>
          <w:rFonts w:ascii="Trebuchet MS" w:eastAsia="Times New Roman" w:hAnsi="Trebuchet MS" w:cs="Arial"/>
          <w:b/>
          <w:spacing w:val="-2"/>
          <w:sz w:val="18"/>
          <w:szCs w:val="18"/>
          <w:lang w:eastAsia="es-ES"/>
        </w:rPr>
        <w:pPrChange w:id="10" w:author="Blanca Yola Iris Rivera Coronel" w:date="2018-04-25T08:26:00Z">
          <w:pPr>
            <w:spacing w:after="0" w:line="240" w:lineRule="auto"/>
            <w:ind w:left="1416" w:firstLine="2"/>
            <w:jc w:val="center"/>
          </w:pPr>
        </w:pPrChange>
      </w:pPr>
      <w:r>
        <w:rPr>
          <w:rFonts w:ascii="Trebuchet MS" w:eastAsia="Times New Roman" w:hAnsi="Trebuchet MS" w:cs="Arial"/>
          <w:b/>
          <w:spacing w:val="-2"/>
          <w:sz w:val="18"/>
          <w:szCs w:val="18"/>
          <w:lang w:eastAsia="es-ES"/>
        </w:rPr>
        <w:t>CODIGO ASIGNADO</w:t>
      </w:r>
      <w:ins w:id="11" w:author="Blanca Yola Iris Rivera Coronel" w:date="2018-04-25T08:25:00Z">
        <w:r w:rsidR="00157357">
          <w:rPr>
            <w:rFonts w:ascii="Trebuchet MS" w:eastAsia="Times New Roman" w:hAnsi="Trebuchet MS" w:cs="Arial"/>
            <w:b/>
            <w:spacing w:val="-2"/>
            <w:sz w:val="18"/>
            <w:szCs w:val="18"/>
            <w:lang w:eastAsia="es-ES"/>
          </w:rPr>
          <w:t xml:space="preserve"> 115-910101-2007 06 001 2866</w:t>
        </w:r>
      </w:ins>
      <w:del w:id="12" w:author="Blanca Yola Iris Rivera Coronel" w:date="2018-04-25T08:25:00Z">
        <w:r w:rsidDel="00157357">
          <w:rPr>
            <w:rFonts w:ascii="Trebuchet MS" w:eastAsia="Times New Roman" w:hAnsi="Trebuchet MS" w:cs="Arial"/>
            <w:b/>
            <w:spacing w:val="-2"/>
            <w:sz w:val="18"/>
            <w:szCs w:val="18"/>
            <w:lang w:eastAsia="es-ES"/>
          </w:rPr>
          <w:delText>…………………………………………………</w:delText>
        </w:r>
      </w:del>
    </w:p>
    <w:p w:rsidR="00005603" w:rsidRPr="00452599" w:rsidDel="00157357" w:rsidRDefault="00005603" w:rsidP="00157357">
      <w:pPr>
        <w:spacing w:after="0" w:line="240" w:lineRule="auto"/>
        <w:jc w:val="center"/>
        <w:rPr>
          <w:del w:id="13" w:author="Blanca Yola Iris Rivera Coronel" w:date="2018-04-25T08:25:00Z"/>
          <w:rFonts w:ascii="Trebuchet MS" w:eastAsia="Times New Roman" w:hAnsi="Trebuchet MS" w:cs="Arial"/>
          <w:b/>
          <w:spacing w:val="-2"/>
          <w:sz w:val="18"/>
          <w:szCs w:val="18"/>
          <w:lang w:eastAsia="es-ES"/>
        </w:rPr>
        <w:pPrChange w:id="14" w:author="Blanca Yola Iris Rivera Coronel" w:date="2018-04-25T08:26:00Z">
          <w:pPr>
            <w:spacing w:after="0" w:line="240" w:lineRule="auto"/>
            <w:ind w:left="1416" w:firstLine="2"/>
            <w:jc w:val="center"/>
          </w:pPr>
        </w:pPrChange>
      </w:pPr>
      <w:r>
        <w:rPr>
          <w:rFonts w:ascii="Trebuchet MS" w:eastAsia="Times New Roman" w:hAnsi="Trebuchet MS" w:cs="Arial"/>
          <w:b/>
          <w:spacing w:val="-2"/>
          <w:sz w:val="18"/>
          <w:szCs w:val="18"/>
          <w:lang w:eastAsia="es-ES"/>
        </w:rPr>
        <w:t>RESOLUCION ADMINISTRATIVA APS/DS/No</w:t>
      </w:r>
      <w:ins w:id="15" w:author="Blanca Yola Iris Rivera Coronel" w:date="2018-04-25T08:25:00Z">
        <w:r w:rsidR="00157357">
          <w:rPr>
            <w:rFonts w:ascii="Trebuchet MS" w:eastAsia="Times New Roman" w:hAnsi="Trebuchet MS" w:cs="Arial"/>
            <w:b/>
            <w:spacing w:val="-2"/>
            <w:sz w:val="18"/>
            <w:szCs w:val="18"/>
            <w:lang w:eastAsia="es-ES"/>
          </w:rPr>
          <w:t>.494/2018</w:t>
        </w:r>
      </w:ins>
      <w:del w:id="16" w:author="Blanca Yola Iris Rivera Coronel" w:date="2018-04-25T08:25:00Z">
        <w:r w:rsidDel="00157357">
          <w:rPr>
            <w:rFonts w:ascii="Trebuchet MS" w:eastAsia="Times New Roman" w:hAnsi="Trebuchet MS" w:cs="Arial"/>
            <w:b/>
            <w:spacing w:val="-2"/>
            <w:sz w:val="18"/>
            <w:szCs w:val="18"/>
            <w:lang w:eastAsia="es-ES"/>
          </w:rPr>
          <w:delText>……</w:delText>
        </w:r>
      </w:del>
      <w:ins w:id="17" w:author="Blanca Yola Iris Rivera Coronel" w:date="2018-04-25T08:25:00Z">
        <w:r w:rsidR="00157357">
          <w:rPr>
            <w:rFonts w:ascii="Trebuchet MS" w:eastAsia="Times New Roman" w:hAnsi="Trebuchet MS" w:cs="Arial"/>
            <w:b/>
            <w:spacing w:val="-2"/>
            <w:sz w:val="18"/>
            <w:szCs w:val="18"/>
            <w:lang w:eastAsia="es-ES"/>
          </w:rPr>
          <w:t xml:space="preserve"> DE FECHA 19 DE ABRIL DE 2018</w:t>
        </w:r>
      </w:ins>
      <w:del w:id="18" w:author="Blanca Yola Iris Rivera Coronel" w:date="2018-04-25T08:25:00Z">
        <w:r w:rsidDel="00157357">
          <w:rPr>
            <w:rFonts w:ascii="Trebuchet MS" w:eastAsia="Times New Roman" w:hAnsi="Trebuchet MS" w:cs="Arial"/>
            <w:b/>
            <w:spacing w:val="-2"/>
            <w:sz w:val="18"/>
            <w:szCs w:val="18"/>
            <w:lang w:eastAsia="es-ES"/>
          </w:rPr>
          <w:delText>……………………………………………</w:delText>
        </w:r>
      </w:del>
    </w:p>
    <w:p w:rsidR="00005603" w:rsidRDefault="00005603" w:rsidP="00157357">
      <w:pPr>
        <w:spacing w:after="0" w:line="240" w:lineRule="auto"/>
        <w:jc w:val="center"/>
        <w:rPr>
          <w:ins w:id="19" w:author="Blanca Yola Iris Rivera Coronel" w:date="2018-04-25T08:25:00Z"/>
          <w:rFonts w:ascii="Trebuchet MS" w:eastAsia="Times New Roman" w:hAnsi="Trebuchet MS" w:cs="Times New Roman"/>
          <w:sz w:val="18"/>
          <w:szCs w:val="18"/>
          <w:u w:val="single"/>
          <w:lang w:eastAsia="es-ES"/>
        </w:rPr>
        <w:pPrChange w:id="20" w:author="Blanca Yola Iris Rivera Coronel" w:date="2018-04-25T08:26:00Z">
          <w:pPr>
            <w:spacing w:after="0" w:line="240" w:lineRule="auto"/>
            <w:jc w:val="both"/>
          </w:pPr>
        </w:pPrChange>
      </w:pPr>
    </w:p>
    <w:p w:rsidR="00157357" w:rsidRPr="00005603" w:rsidRDefault="00157357" w:rsidP="00157357">
      <w:pPr>
        <w:spacing w:after="0" w:line="240" w:lineRule="auto"/>
        <w:ind w:left="1416" w:firstLine="2"/>
        <w:jc w:val="center"/>
        <w:rPr>
          <w:rFonts w:ascii="Trebuchet MS" w:eastAsia="Times New Roman" w:hAnsi="Trebuchet MS" w:cs="Times New Roman"/>
          <w:sz w:val="18"/>
          <w:szCs w:val="18"/>
          <w:u w:val="single"/>
          <w:lang w:eastAsia="es-ES"/>
        </w:rPr>
        <w:pPrChange w:id="21" w:author="Blanca Yola Iris Rivera Coronel" w:date="2018-04-25T08:25:00Z">
          <w:pPr>
            <w:spacing w:after="0" w:line="240" w:lineRule="auto"/>
            <w:jc w:val="both"/>
          </w:pPr>
        </w:pPrChange>
      </w:pPr>
    </w:p>
    <w:p w:rsidR="00005603" w:rsidRPr="00860ECB" w:rsidRDefault="00005603" w:rsidP="00005603">
      <w:pPr>
        <w:spacing w:after="0" w:line="240" w:lineRule="auto"/>
        <w:jc w:val="both"/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</w:pPr>
      <w:r w:rsidRPr="00860ECB"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  <w:t>Queda entendido y convenido que y previo el pago de la prima adicional correspondiente, ésta se extiende a cubrir las pérdidas o daños causados a los bienes asegurados y hasta el límite ase</w:t>
      </w:r>
      <w:bookmarkStart w:id="22" w:name="_GoBack"/>
      <w:bookmarkEnd w:id="22"/>
      <w:r w:rsidRPr="00860ECB"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  <w:t>gurado establecido en las Condiciones Particulares, a consecuencia directa de movimientos sísmicos, temblor, terremoto (cualquiera sea su denominación, duración o intensidad), erupción volcánica y/o fuego subterráneo, así como el incendio que se produzca a consecuencia de los eventos señalados.</w:t>
      </w:r>
    </w:p>
    <w:p w:rsidR="00005603" w:rsidRPr="00860ECB" w:rsidRDefault="00005603" w:rsidP="00005603">
      <w:pPr>
        <w:spacing w:after="0" w:line="240" w:lineRule="auto"/>
        <w:jc w:val="both"/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</w:pPr>
    </w:p>
    <w:p w:rsidR="00005603" w:rsidRPr="00860ECB" w:rsidRDefault="00005603" w:rsidP="00005603">
      <w:pPr>
        <w:spacing w:after="0" w:line="240" w:lineRule="auto"/>
        <w:jc w:val="both"/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</w:pPr>
      <w:r w:rsidRPr="00860ECB"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  <w:t>Si los bienes mencionados o parte de ellos fueran destruidos o dañados dentro de la vigencia del seguro, la Compañía conviene en indemnizar al Asegurado el importe de los daños sufridos, sin incluir el valor de las mejoras exigidas o no por autoridades para dar mayor solidez al edificio o edificios afectados, o para otros fines, en exceso de las reparaciones necesarias para reponer sus bienes al mismo estado en que se encontraban antes del siniestro.</w:t>
      </w:r>
    </w:p>
    <w:p w:rsidR="00005603" w:rsidRPr="00860ECB" w:rsidRDefault="00005603" w:rsidP="00005603">
      <w:pPr>
        <w:spacing w:after="0" w:line="240" w:lineRule="auto"/>
        <w:jc w:val="both"/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</w:pPr>
    </w:p>
    <w:p w:rsidR="00005603" w:rsidRPr="00860ECB" w:rsidRDefault="00005603" w:rsidP="00005603">
      <w:pPr>
        <w:spacing w:after="0" w:line="240" w:lineRule="auto"/>
        <w:jc w:val="both"/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</w:pPr>
      <w:r w:rsidRPr="00860ECB"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  <w:t>Si varios de estos fenómenos naturales ocurren dentro de cualquier período de setenta y dos (72) horas consecutivas, se tendrá como un solo siniestro y los daños que causen, deberán ser comprendidos en una sola reclamación, sin exceder el total de la suma asegurada para esta cobertura.</w:t>
      </w:r>
    </w:p>
    <w:p w:rsidR="00005603" w:rsidRPr="00860ECB" w:rsidRDefault="00005603" w:rsidP="00005603">
      <w:pPr>
        <w:spacing w:after="0" w:line="240" w:lineRule="auto"/>
        <w:jc w:val="both"/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</w:pPr>
    </w:p>
    <w:p w:rsidR="00005603" w:rsidRPr="00860ECB" w:rsidRDefault="00005603" w:rsidP="00005603">
      <w:pPr>
        <w:spacing w:after="0" w:line="240" w:lineRule="auto"/>
        <w:jc w:val="both"/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</w:pPr>
      <w:r w:rsidRPr="00860ECB"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  <w:t>El presente seguro no cubre los daños cuando los mismos sean causados a o cuando sean consecuencia directa o indirecta de:</w:t>
      </w:r>
    </w:p>
    <w:p w:rsidR="00005603" w:rsidRPr="00860ECB" w:rsidRDefault="00005603" w:rsidP="00005603">
      <w:pPr>
        <w:spacing w:after="0" w:line="240" w:lineRule="auto"/>
        <w:jc w:val="both"/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</w:pPr>
    </w:p>
    <w:p w:rsidR="00005603" w:rsidRPr="00860ECB" w:rsidRDefault="00005603" w:rsidP="0000560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</w:pPr>
      <w:r w:rsidRPr="00860ECB"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  <w:t>Cimientos y muros de contención debajo del nivel del piso, muros de contención independientes, suelos y terrenos.</w:t>
      </w:r>
    </w:p>
    <w:p w:rsidR="00005603" w:rsidRPr="00860ECB" w:rsidRDefault="00005603" w:rsidP="00005603">
      <w:pPr>
        <w:numPr>
          <w:ilvl w:val="2"/>
          <w:numId w:val="1"/>
        </w:numPr>
        <w:spacing w:after="0" w:line="240" w:lineRule="auto"/>
        <w:ind w:left="993"/>
        <w:contextualSpacing/>
        <w:jc w:val="both"/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</w:pPr>
      <w:r w:rsidRPr="00860ECB"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  <w:t>Por muros de contención se entienden aquellos que sirven para confinar o retener el terreno sobre el que no se ha construido edificio u otra edificación, así como los muros de contención que se encuentren bajo el nivel del piso accesible más bajo, por considerarse cimentaciones.</w:t>
      </w:r>
    </w:p>
    <w:p w:rsidR="00005603" w:rsidRPr="00860ECB" w:rsidRDefault="00005603" w:rsidP="00005603">
      <w:pPr>
        <w:numPr>
          <w:ilvl w:val="2"/>
          <w:numId w:val="1"/>
        </w:numPr>
        <w:spacing w:after="0" w:line="240" w:lineRule="auto"/>
        <w:ind w:left="993"/>
        <w:contextualSpacing/>
        <w:jc w:val="both"/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</w:pPr>
      <w:r w:rsidRPr="00860ECB"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  <w:t>Por cimentaciones se entienden aquellas partes del edificio que se encuentran completamente bajo el nivel de la parte más baja del edificio a la que se tiene acceso.</w:t>
      </w:r>
    </w:p>
    <w:p w:rsidR="00005603" w:rsidRPr="00860ECB" w:rsidRDefault="00005603" w:rsidP="0000560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</w:pPr>
      <w:r w:rsidRPr="00860ECB"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  <w:t>Cualquier clase de frescos o murales, que, como motivo de decoración o de  ornamentación, estén pintados en, o formen parte del edificio o edificios o construcciones aseguradas.</w:t>
      </w:r>
    </w:p>
    <w:p w:rsidR="00005603" w:rsidRPr="00860ECB" w:rsidRDefault="00005603" w:rsidP="0000560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</w:pPr>
      <w:r w:rsidRPr="00860ECB"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  <w:t>Causados directa o indirectamente, próxima o remotamente, por reacciones nucleares, radiaciones o contaminaciones radioactivas, ya sean controladas o no, y sean o no consecuencia de terremoto, temblor o erupción volcánica.</w:t>
      </w:r>
    </w:p>
    <w:p w:rsidR="00005603" w:rsidRPr="00860ECB" w:rsidRDefault="00005603" w:rsidP="0000560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</w:pPr>
      <w:r w:rsidRPr="00860ECB"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  <w:t>Por marejada, inundación, maremoto, tsunami y otras convulsiones de la naturaleza o perturbaciones atmosféricas, aunque éstas fueran originadas por alguno de los riesgos cubiertos por esta Cláusula.</w:t>
      </w:r>
    </w:p>
    <w:p w:rsidR="00005603" w:rsidRPr="00860ECB" w:rsidRDefault="00005603" w:rsidP="0000560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</w:pPr>
      <w:r w:rsidRPr="00860ECB"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  <w:t>Causados por movimientos o vibraciones naturales del subsuelo que sean ajenos a los movimientos sísmicos, temblor, terremoto o erupción volcánica, tales como hundimientos, desplazamientos y asentamientos normales no repentinos.</w:t>
      </w:r>
    </w:p>
    <w:p w:rsidR="00005603" w:rsidRPr="00860ECB" w:rsidRDefault="00005603" w:rsidP="0000560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</w:pPr>
      <w:r w:rsidRPr="00860ECB"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  <w:t>El costo adicional necesario para cumplir con cualquier reglamento de Ley que norme la construcción o reparación de edificios, cuando dicho costo obliga a un pago en exceso del monto que hubiera sido necesario pagar para reponer los edificios al mismo estado en que se encontraban inmediatamente anterior al siniestro.</w:t>
      </w:r>
    </w:p>
    <w:p w:rsidR="00005603" w:rsidRPr="00860ECB" w:rsidRDefault="00005603" w:rsidP="0000560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</w:pPr>
      <w:r w:rsidRPr="00860ECB"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  <w:t xml:space="preserve">Pérdidas o daños a cristales y/o vidrios, letreros u ornamentación de los mismos, espejos, vajillas y otros objetos frágiles. </w:t>
      </w:r>
    </w:p>
    <w:p w:rsidR="00005603" w:rsidRPr="00860ECB" w:rsidRDefault="00005603" w:rsidP="00005603">
      <w:pPr>
        <w:spacing w:after="0" w:line="240" w:lineRule="auto"/>
        <w:jc w:val="both"/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</w:pPr>
    </w:p>
    <w:p w:rsidR="00005603" w:rsidRPr="00860ECB" w:rsidRDefault="00005603" w:rsidP="00005603">
      <w:pPr>
        <w:spacing w:after="0" w:line="240" w:lineRule="auto"/>
        <w:jc w:val="both"/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</w:pPr>
      <w:r w:rsidRPr="00860ECB"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  <w:t>Queda establecido que en caso de proceder algún reclamo bajo esta Cláusula el Asegurado tomará a su cargo el deducible que se especifique en las Condiciones Particulares. Cada bien asegurado, si hay más de uno, queda sujeto a esta condición en forma individual.</w:t>
      </w:r>
    </w:p>
    <w:p w:rsidR="00005603" w:rsidRPr="00860ECB" w:rsidRDefault="00005603" w:rsidP="00005603">
      <w:pPr>
        <w:spacing w:after="0" w:line="240" w:lineRule="auto"/>
        <w:jc w:val="both"/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</w:pPr>
    </w:p>
    <w:p w:rsidR="00005603" w:rsidRPr="00860ECB" w:rsidRDefault="00005603" w:rsidP="00005603">
      <w:pPr>
        <w:spacing w:after="0" w:line="240" w:lineRule="auto"/>
        <w:jc w:val="both"/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</w:pPr>
    </w:p>
    <w:p w:rsidR="00005603" w:rsidRPr="00860ECB" w:rsidRDefault="00005603" w:rsidP="00005603">
      <w:pPr>
        <w:spacing w:after="0" w:line="240" w:lineRule="auto"/>
        <w:jc w:val="both"/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</w:pPr>
    </w:p>
    <w:p w:rsidR="00005603" w:rsidRPr="00860ECB" w:rsidRDefault="00005603" w:rsidP="00005603">
      <w:pPr>
        <w:spacing w:after="0" w:line="240" w:lineRule="auto"/>
        <w:jc w:val="both"/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</w:pPr>
    </w:p>
    <w:p w:rsidR="00005603" w:rsidRPr="00860ECB" w:rsidRDefault="00005603" w:rsidP="00005603">
      <w:pPr>
        <w:spacing w:after="0" w:line="240" w:lineRule="auto"/>
        <w:jc w:val="both"/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</w:pPr>
    </w:p>
    <w:p w:rsidR="00005603" w:rsidRPr="00860ECB" w:rsidRDefault="00005603" w:rsidP="00005603">
      <w:pPr>
        <w:spacing w:after="0" w:line="240" w:lineRule="auto"/>
        <w:jc w:val="both"/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</w:pPr>
    </w:p>
    <w:p w:rsidR="00005603" w:rsidRPr="00860ECB" w:rsidRDefault="00005603" w:rsidP="00005603">
      <w:pPr>
        <w:spacing w:after="0" w:line="240" w:lineRule="auto"/>
        <w:jc w:val="both"/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</w:pPr>
      <w:r w:rsidRPr="00860ECB"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  <w:t xml:space="preserve">Cuando todo o parte de un edificio asegurado, o cuyo contenido esté asegurado por esta Cláusula, o cuando toda parte de una construcción o unidad con la cual dicho edificio esté inmediatamente relacionado, cayere o sufriere cualquier derrumbe, hundimiento o desplazamiento que no sea causado inmediata y directamente por los riesgos cubiertos por la presente Cláusula, la cobertura otorgada por la misma terminará automáticamente sin declaración expresa a este efecto desde el momento en que tal hecho se produzca. </w:t>
      </w:r>
    </w:p>
    <w:p w:rsidR="00005603" w:rsidRPr="00860ECB" w:rsidRDefault="00005603" w:rsidP="00005603">
      <w:pPr>
        <w:spacing w:after="0" w:line="240" w:lineRule="auto"/>
        <w:jc w:val="both"/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</w:pPr>
    </w:p>
    <w:p w:rsidR="00005603" w:rsidRPr="00860ECB" w:rsidRDefault="00005603" w:rsidP="00005603">
      <w:pPr>
        <w:spacing w:after="0" w:line="240" w:lineRule="auto"/>
        <w:jc w:val="both"/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</w:pPr>
      <w:r w:rsidRPr="00860ECB">
        <w:rPr>
          <w:rFonts w:ascii="Trebuchet MS" w:eastAsia="Times New Roman" w:hAnsi="Trebuchet MS" w:cs="Times New Roman"/>
          <w:sz w:val="18"/>
          <w:szCs w:val="18"/>
          <w:lang w:val="es-ES_tradnl" w:eastAsia="es-ES"/>
        </w:rPr>
        <w:t>Todos los demás términos y condiciones de la Póliza, de la cual la presente Cláusula forma parte integrante e indivisible, se mantienen sin alteración.</w:t>
      </w:r>
    </w:p>
    <w:p w:rsidR="00005603" w:rsidRPr="00860ECB" w:rsidRDefault="00005603" w:rsidP="00005603">
      <w:pPr>
        <w:widowControl w:val="0"/>
        <w:spacing w:after="0" w:line="240" w:lineRule="auto"/>
        <w:jc w:val="both"/>
        <w:rPr>
          <w:rFonts w:ascii="Trebuchet MS" w:eastAsia="Times New Roman" w:hAnsi="Trebuchet MS" w:cs="Times New Roman"/>
          <w:snapToGrid w:val="0"/>
          <w:sz w:val="18"/>
          <w:szCs w:val="18"/>
          <w:lang w:val="es-ES_tradnl" w:eastAsia="es-ES"/>
        </w:rPr>
      </w:pPr>
    </w:p>
    <w:p w:rsidR="00940253" w:rsidRPr="00452599" w:rsidRDefault="00940253" w:rsidP="00940253">
      <w:pPr>
        <w:tabs>
          <w:tab w:val="left" w:pos="0"/>
          <w:tab w:val="left" w:pos="298"/>
          <w:tab w:val="left" w:pos="482"/>
          <w:tab w:val="left" w:pos="720"/>
          <w:tab w:val="left" w:pos="965"/>
          <w:tab w:val="left" w:pos="1206"/>
          <w:tab w:val="left" w:pos="1440"/>
          <w:tab w:val="left" w:pos="1688"/>
          <w:tab w:val="left" w:pos="1930"/>
          <w:tab w:val="left" w:pos="2171"/>
          <w:tab w:val="left" w:pos="2880"/>
        </w:tabs>
        <w:suppressAutoHyphens/>
        <w:spacing w:after="0" w:line="240" w:lineRule="auto"/>
        <w:jc w:val="both"/>
        <w:rPr>
          <w:rFonts w:ascii="Trebuchet MS" w:eastAsia="Times New Roman" w:hAnsi="Trebuchet MS" w:cs="Times New Roman"/>
          <w:b/>
          <w:spacing w:val="-2"/>
          <w:sz w:val="18"/>
          <w:szCs w:val="18"/>
          <w:lang w:val="es-ES_tradnl" w:eastAsia="es-ES"/>
        </w:rPr>
      </w:pPr>
    </w:p>
    <w:p w:rsidR="00940253" w:rsidRPr="00452599" w:rsidRDefault="00940253" w:rsidP="0094025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pacing w:val="-2"/>
          <w:sz w:val="20"/>
          <w:szCs w:val="20"/>
          <w:lang w:val="es-ES" w:eastAsia="es-ES"/>
        </w:rPr>
      </w:pPr>
    </w:p>
    <w:p w:rsidR="00940253" w:rsidRDefault="00940253" w:rsidP="00940253">
      <w:pPr>
        <w:jc w:val="center"/>
        <w:rPr>
          <w:rFonts w:ascii="Trebuchet MS" w:eastAsia="Times New Roman" w:hAnsi="Trebuchet MS" w:cs="Times New Roman"/>
          <w:b/>
          <w:snapToGrid w:val="0"/>
          <w:sz w:val="18"/>
          <w:szCs w:val="18"/>
          <w:lang w:val="es-ES" w:eastAsia="es-ES"/>
        </w:rPr>
      </w:pPr>
      <w:r w:rsidRPr="004E46A9">
        <w:rPr>
          <w:rFonts w:ascii="Trebuchet MS" w:eastAsia="Times New Roman" w:hAnsi="Trebuchet MS" w:cs="Times New Roman"/>
          <w:b/>
          <w:snapToGrid w:val="0"/>
          <w:sz w:val="18"/>
          <w:szCs w:val="18"/>
          <w:lang w:eastAsia="es-ES"/>
        </w:rPr>
        <w:t>“NACIONAL SEGUROS PATRIMONIALES Y FIANZAS S.A.”</w:t>
      </w:r>
    </w:p>
    <w:p w:rsidR="00940253" w:rsidRDefault="00940253">
      <w:pPr>
        <w:rPr>
          <w:rFonts w:ascii="Times New Roman" w:eastAsia="Times New Roman" w:hAnsi="Times New Roman" w:cs="Times New Roman"/>
          <w:b/>
          <w:i/>
          <w:snapToGrid w:val="0"/>
          <w:sz w:val="20"/>
          <w:szCs w:val="20"/>
          <w:lang w:val="es-ES" w:eastAsia="es-ES"/>
        </w:rPr>
      </w:pPr>
    </w:p>
    <w:sectPr w:rsidR="0094025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24A" w:rsidRDefault="004F224A" w:rsidP="004F224A">
      <w:pPr>
        <w:spacing w:after="0" w:line="240" w:lineRule="auto"/>
      </w:pPr>
      <w:r>
        <w:separator/>
      </w:r>
    </w:p>
  </w:endnote>
  <w:endnote w:type="continuationSeparator" w:id="0">
    <w:p w:rsidR="004F224A" w:rsidRDefault="004F224A" w:rsidP="004F2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24A" w:rsidRDefault="004F224A" w:rsidP="004F224A">
      <w:pPr>
        <w:spacing w:after="0" w:line="240" w:lineRule="auto"/>
      </w:pPr>
      <w:r>
        <w:separator/>
      </w:r>
    </w:p>
  </w:footnote>
  <w:footnote w:type="continuationSeparator" w:id="0">
    <w:p w:rsidR="004F224A" w:rsidRDefault="004F224A" w:rsidP="004F2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24A" w:rsidRDefault="004F224A" w:rsidP="004F224A">
    <w:pPr>
      <w:pStyle w:val="Encabezado"/>
    </w:pPr>
    <w:del w:id="23" w:author="Blanca Yola Iris Rivera Coronel" w:date="2018-04-25T08:25:00Z">
      <w:r w:rsidDel="00157357">
        <w:rPr>
          <w:noProof/>
          <w:color w:val="1F497D"/>
          <w:lang w:eastAsia="es-BO"/>
        </w:rPr>
        <w:drawing>
          <wp:inline distT="0" distB="0" distL="0" distR="0" wp14:anchorId="50E27DF1" wp14:editId="1C065E4B">
            <wp:extent cx="1352550" cy="571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del>
  </w:p>
  <w:p w:rsidR="004F224A" w:rsidRDefault="004F224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465CA"/>
    <w:multiLevelType w:val="singleLevel"/>
    <w:tmpl w:val="C4C0714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  <w:sz w:val="18"/>
      </w:rPr>
    </w:lvl>
  </w:abstractNum>
  <w:abstractNum w:abstractNumId="1">
    <w:nsid w:val="0FEB6715"/>
    <w:multiLevelType w:val="hybridMultilevel"/>
    <w:tmpl w:val="C06A366C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17E0D"/>
    <w:multiLevelType w:val="hybridMultilevel"/>
    <w:tmpl w:val="2DC2C3E6"/>
    <w:lvl w:ilvl="0" w:tplc="400A0017">
      <w:start w:val="1"/>
      <w:numFmt w:val="lowerLetter"/>
      <w:lvlText w:val="%1)"/>
      <w:lvlJc w:val="left"/>
      <w:pPr>
        <w:ind w:left="1080" w:hanging="360"/>
      </w:pPr>
    </w:lvl>
    <w:lvl w:ilvl="1" w:tplc="400A0019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CE2E8B"/>
    <w:multiLevelType w:val="hybridMultilevel"/>
    <w:tmpl w:val="99B05C72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D95A0F"/>
    <w:multiLevelType w:val="hybridMultilevel"/>
    <w:tmpl w:val="4B429B5A"/>
    <w:lvl w:ilvl="0" w:tplc="B89E38DA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  <w:i/>
        <w:sz w:val="20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75707B"/>
    <w:multiLevelType w:val="singleLevel"/>
    <w:tmpl w:val="C4C0714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  <w:sz w:val="18"/>
      </w:rPr>
    </w:lvl>
  </w:abstractNum>
  <w:abstractNum w:abstractNumId="6">
    <w:nsid w:val="2C6E41D5"/>
    <w:multiLevelType w:val="hybridMultilevel"/>
    <w:tmpl w:val="74263730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>
      <w:start w:val="1"/>
      <w:numFmt w:val="decimal"/>
      <w:lvlText w:val="%4."/>
      <w:lvlJc w:val="left"/>
      <w:pPr>
        <w:ind w:left="2880" w:hanging="360"/>
      </w:pPr>
    </w:lvl>
    <w:lvl w:ilvl="4" w:tplc="400A0019">
      <w:start w:val="1"/>
      <w:numFmt w:val="lowerLetter"/>
      <w:lvlText w:val="%5."/>
      <w:lvlJc w:val="left"/>
      <w:pPr>
        <w:ind w:left="3600" w:hanging="360"/>
      </w:pPr>
    </w:lvl>
    <w:lvl w:ilvl="5" w:tplc="400A001B">
      <w:start w:val="1"/>
      <w:numFmt w:val="lowerRoman"/>
      <w:lvlText w:val="%6."/>
      <w:lvlJc w:val="right"/>
      <w:pPr>
        <w:ind w:left="4320" w:hanging="180"/>
      </w:pPr>
    </w:lvl>
    <w:lvl w:ilvl="6" w:tplc="400A000F">
      <w:start w:val="1"/>
      <w:numFmt w:val="decimal"/>
      <w:lvlText w:val="%7."/>
      <w:lvlJc w:val="left"/>
      <w:pPr>
        <w:ind w:left="5040" w:hanging="360"/>
      </w:pPr>
    </w:lvl>
    <w:lvl w:ilvl="7" w:tplc="400A0019">
      <w:start w:val="1"/>
      <w:numFmt w:val="lowerLetter"/>
      <w:lvlText w:val="%8."/>
      <w:lvlJc w:val="left"/>
      <w:pPr>
        <w:ind w:left="5760" w:hanging="360"/>
      </w:pPr>
    </w:lvl>
    <w:lvl w:ilvl="8" w:tplc="40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40BEF"/>
    <w:multiLevelType w:val="hybridMultilevel"/>
    <w:tmpl w:val="19507F04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A97C61"/>
    <w:multiLevelType w:val="multilevel"/>
    <w:tmpl w:val="12F471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516"/>
        </w:tabs>
        <w:ind w:left="1516" w:hanging="436"/>
      </w:pPr>
      <w:rPr>
        <w:rFonts w:hint="default"/>
        <w:b/>
        <w:i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3344B9F"/>
    <w:multiLevelType w:val="hybridMultilevel"/>
    <w:tmpl w:val="1F486DF0"/>
    <w:lvl w:ilvl="0" w:tplc="7270C7A8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  <w:i/>
        <w:sz w:val="20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40C2922"/>
    <w:multiLevelType w:val="hybridMultilevel"/>
    <w:tmpl w:val="4468BB80"/>
    <w:lvl w:ilvl="0" w:tplc="9E7205A8">
      <w:start w:val="1"/>
      <w:numFmt w:val="upperRoman"/>
      <w:lvlText w:val="%1."/>
      <w:lvlJc w:val="left"/>
      <w:pPr>
        <w:ind w:left="84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200" w:hanging="360"/>
      </w:pPr>
    </w:lvl>
    <w:lvl w:ilvl="2" w:tplc="400A001B" w:tentative="1">
      <w:start w:val="1"/>
      <w:numFmt w:val="lowerRoman"/>
      <w:lvlText w:val="%3."/>
      <w:lvlJc w:val="right"/>
      <w:pPr>
        <w:ind w:left="1920" w:hanging="180"/>
      </w:pPr>
    </w:lvl>
    <w:lvl w:ilvl="3" w:tplc="400A000F" w:tentative="1">
      <w:start w:val="1"/>
      <w:numFmt w:val="decimal"/>
      <w:lvlText w:val="%4."/>
      <w:lvlJc w:val="left"/>
      <w:pPr>
        <w:ind w:left="2640" w:hanging="360"/>
      </w:pPr>
    </w:lvl>
    <w:lvl w:ilvl="4" w:tplc="400A0019" w:tentative="1">
      <w:start w:val="1"/>
      <w:numFmt w:val="lowerLetter"/>
      <w:lvlText w:val="%5."/>
      <w:lvlJc w:val="left"/>
      <w:pPr>
        <w:ind w:left="3360" w:hanging="360"/>
      </w:pPr>
    </w:lvl>
    <w:lvl w:ilvl="5" w:tplc="400A001B" w:tentative="1">
      <w:start w:val="1"/>
      <w:numFmt w:val="lowerRoman"/>
      <w:lvlText w:val="%6."/>
      <w:lvlJc w:val="right"/>
      <w:pPr>
        <w:ind w:left="4080" w:hanging="180"/>
      </w:pPr>
    </w:lvl>
    <w:lvl w:ilvl="6" w:tplc="400A000F" w:tentative="1">
      <w:start w:val="1"/>
      <w:numFmt w:val="decimal"/>
      <w:lvlText w:val="%7."/>
      <w:lvlJc w:val="left"/>
      <w:pPr>
        <w:ind w:left="4800" w:hanging="360"/>
      </w:pPr>
    </w:lvl>
    <w:lvl w:ilvl="7" w:tplc="400A0019" w:tentative="1">
      <w:start w:val="1"/>
      <w:numFmt w:val="lowerLetter"/>
      <w:lvlText w:val="%8."/>
      <w:lvlJc w:val="left"/>
      <w:pPr>
        <w:ind w:left="5520" w:hanging="360"/>
      </w:pPr>
    </w:lvl>
    <w:lvl w:ilvl="8" w:tplc="40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1">
    <w:nsid w:val="640E2AAA"/>
    <w:multiLevelType w:val="hybridMultilevel"/>
    <w:tmpl w:val="ED58E72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2C7CFD"/>
    <w:multiLevelType w:val="hybridMultilevel"/>
    <w:tmpl w:val="42BED9E4"/>
    <w:lvl w:ilvl="0" w:tplc="400A001B">
      <w:start w:val="1"/>
      <w:numFmt w:val="lowerRoman"/>
      <w:lvlText w:val="%1."/>
      <w:lvlJc w:val="right"/>
      <w:pPr>
        <w:ind w:left="2136" w:hanging="360"/>
      </w:pPr>
    </w:lvl>
    <w:lvl w:ilvl="1" w:tplc="400A0019" w:tentative="1">
      <w:start w:val="1"/>
      <w:numFmt w:val="lowerLetter"/>
      <w:lvlText w:val="%2."/>
      <w:lvlJc w:val="left"/>
      <w:pPr>
        <w:ind w:left="2856" w:hanging="360"/>
      </w:pPr>
    </w:lvl>
    <w:lvl w:ilvl="2" w:tplc="400A001B" w:tentative="1">
      <w:start w:val="1"/>
      <w:numFmt w:val="lowerRoman"/>
      <w:lvlText w:val="%3."/>
      <w:lvlJc w:val="right"/>
      <w:pPr>
        <w:ind w:left="3576" w:hanging="180"/>
      </w:pPr>
    </w:lvl>
    <w:lvl w:ilvl="3" w:tplc="400A000F" w:tentative="1">
      <w:start w:val="1"/>
      <w:numFmt w:val="decimal"/>
      <w:lvlText w:val="%4."/>
      <w:lvlJc w:val="left"/>
      <w:pPr>
        <w:ind w:left="4296" w:hanging="360"/>
      </w:pPr>
    </w:lvl>
    <w:lvl w:ilvl="4" w:tplc="400A0019" w:tentative="1">
      <w:start w:val="1"/>
      <w:numFmt w:val="lowerLetter"/>
      <w:lvlText w:val="%5."/>
      <w:lvlJc w:val="left"/>
      <w:pPr>
        <w:ind w:left="5016" w:hanging="360"/>
      </w:pPr>
    </w:lvl>
    <w:lvl w:ilvl="5" w:tplc="400A001B" w:tentative="1">
      <w:start w:val="1"/>
      <w:numFmt w:val="lowerRoman"/>
      <w:lvlText w:val="%6."/>
      <w:lvlJc w:val="right"/>
      <w:pPr>
        <w:ind w:left="5736" w:hanging="180"/>
      </w:pPr>
    </w:lvl>
    <w:lvl w:ilvl="6" w:tplc="400A000F" w:tentative="1">
      <w:start w:val="1"/>
      <w:numFmt w:val="decimal"/>
      <w:lvlText w:val="%7."/>
      <w:lvlJc w:val="left"/>
      <w:pPr>
        <w:ind w:left="6456" w:hanging="360"/>
      </w:pPr>
    </w:lvl>
    <w:lvl w:ilvl="7" w:tplc="400A0019" w:tentative="1">
      <w:start w:val="1"/>
      <w:numFmt w:val="lowerLetter"/>
      <w:lvlText w:val="%8."/>
      <w:lvlJc w:val="left"/>
      <w:pPr>
        <w:ind w:left="7176" w:hanging="360"/>
      </w:pPr>
    </w:lvl>
    <w:lvl w:ilvl="8" w:tplc="40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7B1E0EFF"/>
    <w:multiLevelType w:val="hybridMultilevel"/>
    <w:tmpl w:val="228E1688"/>
    <w:lvl w:ilvl="0" w:tplc="400A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2"/>
  </w:num>
  <w:num w:numId="11">
    <w:abstractNumId w:val="12"/>
  </w:num>
  <w:num w:numId="12">
    <w:abstractNumId w:val="8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53"/>
    <w:rsid w:val="00005603"/>
    <w:rsid w:val="00157357"/>
    <w:rsid w:val="00427A2F"/>
    <w:rsid w:val="004F224A"/>
    <w:rsid w:val="00940253"/>
    <w:rsid w:val="00AB18BB"/>
    <w:rsid w:val="00C120CB"/>
    <w:rsid w:val="00D801D9"/>
    <w:rsid w:val="00F9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2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4025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4025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94025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940253"/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940253"/>
    <w:rPr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940253"/>
    <w:pPr>
      <w:spacing w:after="0" w:line="240" w:lineRule="auto"/>
      <w:ind w:left="720"/>
      <w:contextualSpacing/>
    </w:pPr>
    <w:rPr>
      <w:lang w:eastAsia="es-ES"/>
    </w:rPr>
  </w:style>
  <w:style w:type="paragraph" w:styleId="Encabezado">
    <w:name w:val="header"/>
    <w:basedOn w:val="Normal"/>
    <w:link w:val="EncabezadoCar"/>
    <w:unhideWhenUsed/>
    <w:rsid w:val="004F22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F224A"/>
  </w:style>
  <w:style w:type="paragraph" w:styleId="Piedepgina">
    <w:name w:val="footer"/>
    <w:basedOn w:val="Normal"/>
    <w:link w:val="PiedepginaCar"/>
    <w:uiPriority w:val="99"/>
    <w:unhideWhenUsed/>
    <w:rsid w:val="004F22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224A"/>
  </w:style>
  <w:style w:type="paragraph" w:styleId="Textodeglobo">
    <w:name w:val="Balloon Text"/>
    <w:basedOn w:val="Normal"/>
    <w:link w:val="TextodegloboCar"/>
    <w:uiPriority w:val="99"/>
    <w:semiHidden/>
    <w:unhideWhenUsed/>
    <w:rsid w:val="004F2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22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2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4025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4025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94025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940253"/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940253"/>
    <w:rPr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940253"/>
    <w:pPr>
      <w:spacing w:after="0" w:line="240" w:lineRule="auto"/>
      <w:ind w:left="720"/>
      <w:contextualSpacing/>
    </w:pPr>
    <w:rPr>
      <w:lang w:eastAsia="es-ES"/>
    </w:rPr>
  </w:style>
  <w:style w:type="paragraph" w:styleId="Encabezado">
    <w:name w:val="header"/>
    <w:basedOn w:val="Normal"/>
    <w:link w:val="EncabezadoCar"/>
    <w:unhideWhenUsed/>
    <w:rsid w:val="004F22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F224A"/>
  </w:style>
  <w:style w:type="paragraph" w:styleId="Piedepgina">
    <w:name w:val="footer"/>
    <w:basedOn w:val="Normal"/>
    <w:link w:val="PiedepginaCar"/>
    <w:uiPriority w:val="99"/>
    <w:unhideWhenUsed/>
    <w:rsid w:val="004F22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224A"/>
  </w:style>
  <w:style w:type="paragraph" w:styleId="Textodeglobo">
    <w:name w:val="Balloon Text"/>
    <w:basedOn w:val="Normal"/>
    <w:link w:val="TextodegloboCar"/>
    <w:uiPriority w:val="99"/>
    <w:semiHidden/>
    <w:unhideWhenUsed/>
    <w:rsid w:val="004F2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22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724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Hilda Getrudys Salas Hussy</dc:creator>
  <cp:lastModifiedBy>Blanca Yola Iris Rivera Coronel</cp:lastModifiedBy>
  <cp:revision>3</cp:revision>
  <cp:lastPrinted>2018-04-03T20:34:00Z</cp:lastPrinted>
  <dcterms:created xsi:type="dcterms:W3CDTF">2018-04-03T20:34:00Z</dcterms:created>
  <dcterms:modified xsi:type="dcterms:W3CDTF">2018-04-25T12:27:00Z</dcterms:modified>
</cp:coreProperties>
</file>
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/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ES_tradnl"/>
        </w:rPr>
        <w:t xml:space="preserve">    </w:t>
      </w: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ind w:left="640" w:firstLine="80"/>
        <w:jc w:val="center"/>
        <w:rPr/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RESOLUCIÓN ADMINISTRATIVA /SPVS/IS/No. </w:t>
      </w:r>
      <w:ins w:id="0" w:author="Blanca Yola Iris Rivera Coronel" w:date="2017-11-27T16:57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41</w:t>
        </w:r>
      </w:ins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5</w:t>
      </w:r>
      <w:del w:id="1" w:author="Blanca Yola Iris Rivera Coronel" w:date="2017-11-27T16:57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77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fecha 1</w:t>
      </w:r>
      <w:ins w:id="2" w:author="Blanca Yola Iris Rivera Coronel" w:date="2017-11-27T16:57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3</w:t>
        </w:r>
      </w:ins>
      <w:del w:id="3" w:author="Blanca Yola Iris Rivera Coronel" w:date="2017-11-27T16:57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8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Ju</w:t>
      </w:r>
      <w:ins w:id="4" w:author="Blanca Yola Iris Rivera Coronel" w:date="2017-11-27T16:57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n</w:t>
        </w:r>
      </w:ins>
      <w:del w:id="5" w:author="Blanca Yola Iris Rivera Coronel" w:date="2017-11-27T16:57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l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io de 2007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rPr>
          <w:rFonts w:ascii="Trebuchet MS" w:hAnsi="Trebuchet MS" w:cs="Arial"/>
          <w:b/>
          <w:b/>
          <w:spacing w:val="-2"/>
          <w:sz w:val="18"/>
          <w:szCs w:val="18"/>
          <w:u w:val="single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u w:val="single"/>
          <w:lang w:val="es-ES_tradnl"/>
        </w:rPr>
      </w:r>
    </w:p>
    <w:p>
      <w:pPr>
        <w:pStyle w:val="Normal"/>
        <w:suppressAutoHyphens w:val="true"/>
        <w:jc w:val="center"/>
        <w:rPr>
          <w:rFonts w:ascii="Trebuchet MS" w:hAnsi="Trebuchet MS" w:cs="Trebuchet MS"/>
          <w:b/>
          <w:b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b/>
          <w:spacing w:val="-2"/>
          <w:sz w:val="18"/>
          <w:szCs w:val="18"/>
          <w:lang w:val="es-ES_tradnl"/>
        </w:rPr>
        <w:t>CLAUSULA DE ROTURA, EXPLOSIÓN Y/O IMPLOSIÓN FÍSICA Y/O QUÍMICA DE TANQUES, CONTENEDORES, CALDEROS, GARRAFAS, ECONOMIZADORES, EQUIPOS DE CALEFACCIÓN, CALEFONES Y/O DE AIRE ACONDICIONADO, COMPRESORES, TURBINAS, MOTORES Y/U OTROS APARATOS O MAQUINARIA BAJO PRESIÓN Y/O AIRE COMPRIMIDO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</w:t>
      </w:r>
      <w:ins w:id="6" w:author="Renato Chavez Sevilla" w:date="2018-02-20T10:30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115-910101-2007 06 001 2839</w:t>
        </w:r>
      </w:ins>
      <w:del w:id="7" w:author="Renato Chavez Sevilla" w:date="2018-02-20T10:30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………………….</w:delText>
        </w:r>
      </w:del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RESOLUCIÓN ADMINISTRATIVA </w:t>
      </w:r>
      <w:ins w:id="8" w:author="Renato Chavez Sevilla" w:date="2018-02-20T10:30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APS</w:t>
        </w:r>
      </w:ins>
      <w:del w:id="9" w:author="Renato Chavez Sevilla" w:date="2018-02-20T10:30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/SPVS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/</w:t>
      </w:r>
      <w:ins w:id="10" w:author="Renato Chavez Sevilla" w:date="2018-02-20T10:30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D</w:t>
        </w:r>
      </w:ins>
      <w:del w:id="11" w:author="Renato Chavez Sevilla" w:date="2018-02-20T10:30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I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S/No</w:t>
      </w:r>
      <w:ins w:id="12" w:author="Renato Chavez Sevilla" w:date="2018-02-20T10:30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135/</w:t>
        </w:r>
      </w:ins>
      <w:ins w:id="13" w:author="Renato Chavez Sevilla" w:date="2018-02-20T10:30:00Z">
        <w:r>
          <w:rPr>
            <w:rFonts w:cs="Calibri" w:ascii="Trebuchet MS" w:hAnsi="Trebuchet MS"/>
            <w:b/>
            <w:sz w:val="18"/>
            <w:szCs w:val="18"/>
          </w:rPr>
          <w:t xml:space="preserve">2018 </w:t>
        </w:r>
      </w:ins>
      <w:ins w:id="14" w:author="Renato Chavez Sevilla" w:date="2018-02-20T10:30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DE FECHA 01 DE FEBRERO DE 2018</w:t>
        </w:r>
      </w:ins>
      <w:del w:id="15" w:author="Renato Chavez Sevilla" w:date="2018-02-20T10:30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………………………………..</w:delText>
        </w:r>
      </w:del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" w:hAnsi="Trebuchet MS" w:cs="Arial"/>
          <w:b/>
          <w:b/>
          <w:i/>
          <w:i/>
          <w:iCs/>
          <w:spacing w:val="-2"/>
          <w:sz w:val="20"/>
          <w:szCs w:val="18"/>
          <w:lang w:val="es-ES_tradnl"/>
        </w:rPr>
      </w:pPr>
      <w:r>
        <w:rPr>
          <w:rFonts w:cs="Arial" w:ascii="Trebuchet MS" w:hAnsi="Trebuchet MS"/>
          <w:b/>
          <w:i/>
          <w:iCs/>
          <w:spacing w:val="-2"/>
          <w:sz w:val="20"/>
          <w:szCs w:val="18"/>
          <w:lang w:val="es-ES_tradnl"/>
        </w:rPr>
      </w:r>
    </w:p>
    <w:p>
      <w:pPr>
        <w:pStyle w:val="Normal"/>
        <w:suppressAutoHyphens w:val="true"/>
        <w:jc w:val="both"/>
        <w:rPr/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 xml:space="preserve">Se deja constancia por medio de la presente cláusula que, en virtud al pago de la correspondiente prima adicional, queda convenido y/o estipulado que </w:t>
      </w:r>
      <w:del w:id="16" w:author="Blanca Yola Iris Rivera Coronel" w:date="2017-11-27T16:58:00Z">
        <w:r>
          <w:rPr>
            <w:rFonts w:cs="Trebuchet MS" w:ascii="Trebuchet MS" w:hAnsi="Trebuchet MS"/>
            <w:spacing w:val="-2"/>
            <w:sz w:val="18"/>
            <w:szCs w:val="18"/>
            <w:lang w:val="es-ES_tradnl"/>
          </w:rPr>
          <w:delText xml:space="preserve">no obstante lo que se diga en contrario en las condiciones generales de la póliza, esta </w:delText>
        </w:r>
      </w:del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se extiende a cubrir las pérdidas o daños que sufra la propiedad asegurada, causados directamente y a consecuencia de Rotura, Explosión y/o Implosión Física y/o Química de Tanques, Contenedores, Calderos, Garrafas, Economizadores, Equipos de Calefacción, Calefones y/o de Aire Acondicionado, Compresores, Turbinas, Motores y/u otros Aparatos o Maquinaria Bajo Presión y/o Aire Comprimido.</w:t>
      </w:r>
    </w:p>
    <w:p>
      <w:pPr>
        <w:pStyle w:val="Normal"/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</w:r>
    </w:p>
    <w:p>
      <w:pPr>
        <w:pStyle w:val="Normal"/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Se entenderá por rotura de tanques, contenedores y calderos toda perdida o daño que sufra la propiedad asegurada, provenientes de la inundación ocasionada por dicha rotura, siempre y cuando no sean por causas imputables a la mano del hombre ni a su falta de previsión o descuido.</w:t>
      </w:r>
    </w:p>
    <w:p>
      <w:pPr>
        <w:pStyle w:val="Normal"/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</w:r>
    </w:p>
    <w:p>
      <w:pPr>
        <w:pStyle w:val="Normal"/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Sin embargo, no se extiende la presente cobertura a cubrir pérdidas o daños de bienes, cuando tales perdidas o daños sean consecuencia directa o indirecta de los siguientes acontecimientos:</w:t>
      </w:r>
    </w:p>
    <w:p>
      <w:pPr>
        <w:pStyle w:val="Normal"/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</w:r>
    </w:p>
    <w:p>
      <w:pPr>
        <w:pStyle w:val="Prrafodelista"/>
        <w:numPr>
          <w:ilvl w:val="0"/>
          <w:numId w:val="2"/>
        </w:numPr>
        <w:suppressAutoHyphens w:val="true"/>
        <w:spacing w:before="0" w:after="0"/>
        <w:ind w:left="851" w:hanging="356"/>
        <w:contextualSpacing w:val="fals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Dolo, mala fe, actos intencionales y/o negligencia del Asegurado y/o sus empleados.</w:t>
      </w:r>
    </w:p>
    <w:p>
      <w:pPr>
        <w:pStyle w:val="Prrafodelista"/>
        <w:numPr>
          <w:ilvl w:val="0"/>
          <w:numId w:val="2"/>
        </w:numPr>
        <w:suppressAutoHyphens w:val="true"/>
        <w:spacing w:before="0" w:after="0"/>
        <w:ind w:left="851" w:hanging="356"/>
        <w:contextualSpacing w:val="false"/>
        <w:jc w:val="both"/>
        <w:rPr/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Cuando los equipos hayan sido sometidos a esfuerzos mayores a sus capacidades técnicas o se les de un uso indebido.</w:t>
      </w:r>
    </w:p>
    <w:p>
      <w:pPr>
        <w:pStyle w:val="Prrafodelista"/>
        <w:numPr>
          <w:ilvl w:val="0"/>
          <w:numId w:val="2"/>
        </w:numPr>
        <w:suppressAutoHyphens w:val="true"/>
        <w:spacing w:before="0" w:after="0"/>
        <w:ind w:left="851" w:hanging="356"/>
        <w:contextualSpacing w:val="fals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Cuando los equipos no se encuentren debidamente instalados y en normal funcionamiento.</w:t>
      </w:r>
    </w:p>
    <w:p>
      <w:pPr>
        <w:pStyle w:val="Prrafodelista"/>
        <w:numPr>
          <w:ilvl w:val="0"/>
          <w:numId w:val="2"/>
        </w:numPr>
        <w:suppressAutoHyphens w:val="true"/>
        <w:spacing w:before="0" w:after="0"/>
        <w:ind w:left="851" w:hanging="356"/>
        <w:contextualSpacing w:val="fals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Equipos electrónicos de procesamiento de datos.</w:t>
      </w:r>
    </w:p>
    <w:p>
      <w:pPr>
        <w:pStyle w:val="Prrafodelista"/>
        <w:numPr>
          <w:ilvl w:val="0"/>
          <w:numId w:val="2"/>
        </w:numPr>
        <w:suppressAutoHyphens w:val="true"/>
        <w:spacing w:before="0" w:after="0"/>
        <w:ind w:left="851" w:hanging="356"/>
        <w:contextualSpacing w:val="fals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Bienes a la intemperie.</w:t>
      </w:r>
    </w:p>
    <w:p>
      <w:pPr>
        <w:pStyle w:val="Prrafodelista"/>
        <w:numPr>
          <w:ilvl w:val="0"/>
          <w:numId w:val="2"/>
        </w:numPr>
        <w:suppressAutoHyphens w:val="true"/>
        <w:spacing w:before="0" w:after="0"/>
        <w:ind w:left="851" w:hanging="356"/>
        <w:contextualSpacing w:val="fals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El desgaste natural o gradual, defecto de fabricación, daños estéticos, falta de aislamiento, humo, hollín, polvo, herrumbre, corrosión, humedad o moho.</w:t>
      </w:r>
    </w:p>
    <w:p>
      <w:pPr>
        <w:pStyle w:val="Prrafodelista"/>
        <w:numPr>
          <w:ilvl w:val="0"/>
          <w:numId w:val="2"/>
        </w:numPr>
        <w:suppressAutoHyphens w:val="true"/>
        <w:spacing w:before="0" w:after="0"/>
        <w:ind w:left="851" w:hanging="356"/>
        <w:contextualSpacing w:val="fals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Pérdida o daños indirectos o consecuenciales de cualquier tipo.</w:t>
      </w:r>
    </w:p>
    <w:p>
      <w:pPr>
        <w:pStyle w:val="Normal"/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</w:r>
    </w:p>
    <w:p>
      <w:pPr>
        <w:pStyle w:val="Normal"/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Queda acordado y/o convenido que, con excepción de las condiciones modificadas por la presente cláusula, todas las demás condiciones impresas de la póliza, serán igualmente aplicables a las pérdidas o daños por los riesgos cubiertos por la presente cláusula.</w:t>
      </w:r>
    </w:p>
    <w:p>
      <w:pPr>
        <w:pStyle w:val="Normal"/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</w:r>
    </w:p>
    <w:p>
      <w:pPr>
        <w:pStyle w:val="Normal"/>
        <w:rPr>
          <w:rFonts w:ascii="Trebuchet MS" w:hAnsi="Trebuchet MS" w:cs="Arial"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spacing w:val="-2"/>
          <w:sz w:val="18"/>
          <w:szCs w:val="18"/>
          <w:lang w:val="es-ES_tradnl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  <w:t>“</w:t>
      </w:r>
      <w:r>
        <w:rPr>
          <w:rFonts w:cs="Trebuchet MS" w:ascii="Trebuchet MS" w:hAnsi="Trebuchet MS"/>
          <w:b/>
          <w:sz w:val="18"/>
          <w:szCs w:val="18"/>
        </w:rPr>
        <w:t>NACIONAL SEGUROS PATRIMONIALES Y FIANZAS S.A.”</w:t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  <w:t>|</w:t>
      </w:r>
    </w:p>
    <w:sectPr>
      <w:headerReference w:type="default" r:id="rId2"/>
      <w:type w:val="nextPage"/>
      <w:pgSz w:w="11906" w:h="16838"/>
      <w:pgMar w:left="1701" w:right="1701" w:gutter="0" w:header="708" w:top="1702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1F497D"/>
        <w:lang w:eastAsia="es-BO"/>
      </w:rPr>
    </w:pPr>
    <w:del w:id="17" w:author="Blanca Yola Iris Rivera Coronel" w:date="2018-02-27T09:52:00Z">
      <w:r>
        <w:rPr>
          <w:color w:val="1F497D"/>
          <w:lang w:eastAsia="es-BO"/>
        </w:rPr>
        <w:drawing>
          <wp:inline distT="0" distB="0" distL="0" distR="0">
            <wp:extent cx="1396365" cy="4857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del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1065" w:hanging="705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revisionView w:insDel="0" w:formatting="0"/>
  <w:trackRevisions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i/>
      <w:sz w:val="22"/>
      <w:szCs w:val="20"/>
      <w:u w:val="single"/>
      <w:lang w:val="es-BO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Times New Roman" w:hAnsi="Times New Roman" w:eastAsia="Times New Roman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Fuentedeprrafopredeter">
    <w:name w:val="Fuente de párrafo predeter."/>
    <w:qFormat/>
    <w:rPr/>
  </w:style>
  <w:style w:type="character" w:styleId="Ttulo1Car">
    <w:name w:val="Título 1 Car"/>
    <w:qFormat/>
    <w:rPr>
      <w:b/>
      <w:i/>
      <w:sz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Cs w:val="20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rrafodelista">
    <w:name w:val="Párrafo de lista"/>
    <w:basedOn w:val="Normal"/>
    <w:qFormat/>
    <w:pPr>
      <w:spacing w:before="0" w:after="0"/>
      <w:ind w:left="720" w:hanging="0"/>
      <w:contextualSpacing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2017-11-27T16:58:00Z</dcterms:created>
  <dc:creator>acloma</dc:creator>
  <dc:description/>
  <cp:keywords/>
  <dc:language>en-US</dc:language>
  <cp:lastModifiedBy>Blanca Yola Iris Rivera Coronel</cp:lastModifiedBy>
  <cp:lastPrinted>2017-11-27T16:58:00Z</cp:lastPrinted>
  <dcterms:modified xsi:type="dcterms:W3CDTF">2018-02-27T09:52:00Z</dcterms:modified>
  <cp:revision>4</cp:revision>
  <dc:subject/>
  <dc:title>ANEXO DE DAÑOS A CAUSAS DE LA NATURALEZA</dc:title>
</cp:coreProperties>
</file>
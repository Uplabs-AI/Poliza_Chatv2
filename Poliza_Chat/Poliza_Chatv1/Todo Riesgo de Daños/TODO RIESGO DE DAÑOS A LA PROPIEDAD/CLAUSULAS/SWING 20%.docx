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/>
          <w:b/>
          <w:b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ES_tradnl"/>
        </w:rPr>
        <w:t xml:space="preserve">    </w:t>
      </w:r>
      <w:r>
        <w:rPr>
          <w:rFonts w:cs="Arial" w:ascii="Trebuchet MS;Trebuchet MS" w:hAnsi="Trebuchet MS;Trebuchet MS"/>
          <w:b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577 de fecha 18 de Julio de 2007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</w:r>
    </w:p>
    <w:p>
      <w:pPr>
        <w:pStyle w:val="Normal"/>
        <w:jc w:val="center"/>
        <w:rPr/>
      </w:pPr>
      <w:ins w:id="0" w:author="Blanca Yola Iris Rivera Coronel" w:date="2017-12-15T17:52:00Z">
        <w:r>
          <w:rPr>
            <w:rFonts w:cs="Trebuchet MS;Trebuchet MS" w:ascii="Trebuchet MS;Trebuchet MS" w:hAnsi="Trebuchet MS;Trebuchet MS"/>
            <w:b/>
            <w:sz w:val="18"/>
            <w:szCs w:val="18"/>
            <w:lang w:val="es-MX"/>
          </w:rPr>
          <w:t xml:space="preserve">CLAUSULA DE </w:t>
        </w:r>
      </w:ins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EXTENSIÓN DE LOS LIMITES DE RESPONSABILIDAD (CLÁUSULA SWING)</w:t>
      </w:r>
    </w:p>
    <w:p>
      <w:pPr>
        <w:pStyle w:val="Normal"/>
        <w:jc w:val="center"/>
        <w:rPr>
          <w:rFonts w:ascii="Trebuchet MS;Trebuchet MS" w:hAnsi="Trebuchet MS;Trebuchet MS" w:cs="Arial"/>
          <w:b/>
          <w:b/>
          <w:sz w:val="18"/>
          <w:szCs w:val="18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</w:t>
      </w:r>
      <w:r>
        <w:rPr>
          <w:rFonts w:cs="Arial" w:ascii="Trebuchet MS;Trebuchet MS" w:hAnsi="Trebuchet MS;Trebuchet MS"/>
          <w:b/>
          <w:sz w:val="18"/>
          <w:szCs w:val="18"/>
        </w:rPr>
        <w:t>CÓDIGO ASIGNADO</w:t>
      </w:r>
      <w:del w:id="1" w:author="Renato Chavez Sevilla" w:date="2018-03-12T17:18:00Z">
        <w:r>
          <w:rPr>
            <w:rFonts w:cs="Arial" w:ascii="Trebuchet MS;Trebuchet MS" w:hAnsi="Trebuchet MS;Trebuchet MS"/>
            <w:b/>
            <w:sz w:val="18"/>
            <w:szCs w:val="18"/>
          </w:rPr>
          <w:delText>……………………………….</w:delText>
        </w:r>
      </w:del>
      <w:ins w:id="2" w:author="Renato Chavez Sevilla" w:date="2018-03-12T17:18:00Z">
        <w:r>
          <w:rPr>
            <w:rFonts w:cs="Arial" w:ascii="Trebuchet MS;Trebuchet MS" w:hAnsi="Trebuchet MS;Trebuchet MS"/>
            <w:b/>
            <w:sz w:val="18"/>
            <w:szCs w:val="18"/>
          </w:rPr>
          <w:t xml:space="preserve"> </w:t>
        </w:r>
      </w:ins>
      <w:ins w:id="3" w:author="Renato Chavez Sevilla" w:date="2018-03-12T17:18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>115-910101-2007 06 001 2862</w:t>
        </w:r>
      </w:ins>
    </w:p>
    <w:p>
      <w:pPr>
        <w:pStyle w:val="Normal"/>
        <w:jc w:val="center"/>
        <w:rPr>
          <w:rFonts w:ascii="Trebuchet MS;Trebuchet MS" w:hAnsi="Trebuchet MS;Trebuchet MS" w:cs="Arial"/>
          <w:b/>
          <w:b/>
          <w:sz w:val="18"/>
          <w:szCs w:val="18"/>
          <w:u w:val="single"/>
        </w:rPr>
      </w:pPr>
      <w:r>
        <w:rPr>
          <w:rFonts w:cs="Arial" w:ascii="Trebuchet MS;Trebuchet MS" w:hAnsi="Trebuchet MS;Trebuchet MS"/>
          <w:b/>
          <w:sz w:val="18"/>
          <w:szCs w:val="18"/>
        </w:rPr>
        <w:t xml:space="preserve">RESOLUCIÓN ADMINISTRATIVA </w:t>
      </w:r>
      <w:ins w:id="4" w:author="Renato Chavez Sevilla" w:date="2018-03-12T17:18:00Z">
        <w:r>
          <w:rPr>
            <w:rFonts w:cs="Calibri" w:ascii="Trebuchet MS;Trebuchet MS" w:hAnsi="Trebuchet MS;Trebuchet MS"/>
            <w:b/>
            <w:sz w:val="18"/>
            <w:szCs w:val="18"/>
          </w:rPr>
          <w:t xml:space="preserve">APS/DS/No </w:t>
        </w:r>
      </w:ins>
      <w:ins w:id="5" w:author="Renato Chavez Sevilla" w:date="2018-03-12T17:18:00Z">
        <w:r>
          <w:rPr>
            <w:rFonts w:cs="Arial" w:ascii="Trebuchet MS;Trebuchet MS" w:hAnsi="Trebuchet MS;Trebuchet MS"/>
            <w:b/>
            <w:bCs/>
            <w:sz w:val="18"/>
            <w:szCs w:val="18"/>
          </w:rPr>
          <w:t>312/2018 07 DE MARZO DE 2018</w:t>
        </w:r>
      </w:ins>
      <w:del w:id="6" w:author="Renato Chavez Sevilla" w:date="2018-03-12T17:18:00Z">
        <w:r>
          <w:rPr>
            <w:rFonts w:cs="Arial" w:ascii="Trebuchet MS;Trebuchet MS" w:hAnsi="Trebuchet MS;Trebuchet MS"/>
            <w:b/>
            <w:sz w:val="18"/>
            <w:szCs w:val="18"/>
          </w:rPr>
          <w:delText>APS/DS/No………………………………..</w:delText>
        </w:r>
      </w:del>
    </w:p>
    <w:p>
      <w:pPr>
        <w:pStyle w:val="Normal"/>
        <w:ind w:left="640" w:firstLine="80"/>
        <w:rPr>
          <w:rFonts w:ascii="Arial" w:hAnsi="Arial" w:cs="Arial"/>
          <w:b/>
          <w:b/>
          <w:spacing w:val="-2"/>
          <w:sz w:val="18"/>
          <w:szCs w:val="18"/>
          <w:u w:val="single"/>
        </w:rPr>
      </w:pPr>
      <w:r>
        <w:rPr>
          <w:rFonts w:cs="Arial" w:ascii="Arial" w:hAnsi="Arial"/>
          <w:b/>
          <w:spacing w:val="-2"/>
          <w:sz w:val="18"/>
          <w:szCs w:val="18"/>
          <w:u w:val="single"/>
        </w:rPr>
      </w:r>
    </w:p>
    <w:p>
      <w:pPr>
        <w:pStyle w:val="Normal"/>
        <w:rPr>
          <w:rFonts w:ascii="Arial" w:hAnsi="Arial" w:cs="Arial"/>
          <w:b/>
          <w:b/>
          <w:spacing w:val="-2"/>
          <w:sz w:val="16"/>
          <w:lang w:val="es-MX"/>
        </w:rPr>
      </w:pPr>
      <w:r>
        <w:rPr>
          <w:rFonts w:cs="Arial" w:ascii="Arial" w:hAnsi="Arial"/>
          <w:b/>
          <w:spacing w:val="-2"/>
          <w:sz w:val="16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Se deja constancia que a los efectos de la cuantificación de pérdidas, se admitirá una diferencia de 20% menos entre el valor de reposición del bien dañado y el valor declarado de dicho bien en la presente póliza.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Se deja expresamente convenido que esta cláusula aplica únicamente a los bienes amparados en la póliza y no así a las sumas aseguradas de las clausulas adicionales.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 xml:space="preserve">En consecuencia, en caso de siniestro la Compañía dejará de aplicar la regla proporcional de infraseguro hasta el porcentaje establecido en la presente cláusula.  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Todos los demás términos y condiciones se mantienen sin modificación.</w:t>
      </w:r>
    </w:p>
    <w:p>
      <w:pPr>
        <w:pStyle w:val="Default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/>
          <w:sz w:val="18"/>
          <w:szCs w:val="18"/>
          <w:lang w:val="es-MX"/>
        </w:rPr>
      </w:r>
    </w:p>
    <w:p>
      <w:pPr>
        <w:pStyle w:val="Defaul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Defaul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6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6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6"/>
          <w:lang w:val="es-MX"/>
        </w:rPr>
      </w:pPr>
      <w:r>
        <w:rPr>
          <w:rFonts w:cs="Trebuchet MS;Trebuchet MS" w:ascii="Trebuchet MS;Trebuchet MS" w:hAnsi="Trebuchet MS;Trebuchet MS"/>
          <w:sz w:val="16"/>
          <w:lang w:val="es-MX"/>
        </w:rPr>
      </w:r>
    </w:p>
    <w:p>
      <w:pPr>
        <w:pStyle w:val="Normal"/>
        <w:jc w:val="center"/>
        <w:rPr>
          <w:rFonts w:ascii="Trebuchet MS;Trebuchet MS" w:hAnsi="Trebuchet MS;Trebuchet MS" w:cs="Arial"/>
          <w:b/>
          <w:b/>
          <w:bCs/>
          <w:sz w:val="18"/>
          <w:lang w:val="es-ES_tradnl"/>
        </w:rPr>
      </w:pPr>
      <w:r>
        <w:rPr>
          <w:rFonts w:cs="Arial" w:ascii="Trebuchet MS;Trebuchet MS" w:hAnsi="Trebuchet MS;Trebuchet MS"/>
          <w:b/>
          <w:bCs/>
          <w:sz w:val="18"/>
          <w:lang w:val="es-ES_tradnl"/>
        </w:rPr>
        <w:t>“</w:t>
      </w:r>
      <w:r>
        <w:rPr>
          <w:rFonts w:cs="Arial" w:ascii="Trebuchet MS;Trebuchet MS" w:hAnsi="Trebuchet MS;Trebuchet MS"/>
          <w:b/>
          <w:bCs/>
          <w:sz w:val="18"/>
          <w:lang w:val="es-ES_tradnl"/>
        </w:rPr>
        <w:t>NACIONAL  SEGUROS PATRIMONIALES Y FIANZAS S.A.”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bCs/>
          <w:sz w:val="18"/>
          <w:lang w:val="es-ES_tradnl"/>
        </w:rPr>
      </w:pPr>
      <w:r>
        <w:rPr>
          <w:rFonts w:cs="Trebuchet MS;Trebuchet MS" w:ascii="Trebuchet MS;Trebuchet MS" w:hAnsi="Trebuchet MS;Trebuchet MS"/>
          <w:b/>
          <w:bCs/>
          <w:sz w:val="18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lang w:val="es-MX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lang w:val="es-MX"/>
        </w:rPr>
      </w:r>
    </w:p>
    <w:sectPr>
      <w:headerReference w:type="default" r:id="rId2"/>
      <w:type w:val="nextPage"/>
      <w:pgSz w:w="12240" w:h="15840"/>
      <w:pgMar w:left="1985" w:right="1418" w:gutter="0" w:header="0" w:top="1134" w:footer="0" w:bottom="22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BO"/>
      </w:rPr>
    </w:pPr>
    <w:r>
      <w:rPr>
        <w:lang w:val="es-BO"/>
      </w:rPr>
    </w:r>
  </w:p>
  <w:p>
    <w:pPr>
      <w:pStyle w:val="Header"/>
      <w:rPr>
        <w:lang w:val="es-BO"/>
      </w:rPr>
    </w:pPr>
    <w:r>
      <w:rPr>
        <w:lang w:val="es-BO"/>
      </w:rPr>
    </w:r>
  </w:p>
  <w:p>
    <w:pPr>
      <w:pStyle w:val="Header"/>
      <w:rPr>
        <w:lang w:val="es-BO"/>
      </w:rPr>
    </w:pPr>
    <w:r>
      <w:rPr>
        <w:lang w:val="es-BO"/>
      </w:rPr>
    </w:r>
  </w:p>
  <w:p>
    <w:pPr>
      <w:pStyle w:val="Header"/>
      <w:rPr>
        <w:lang w:val="es-BO"/>
      </w:rPr>
    </w:pPr>
    <w:r>
      <w:rPr>
        <w:lang w:val="es-BO"/>
      </w:rPr>
    </w:r>
  </w:p>
  <w:p>
    <w:pPr>
      <w:pStyle w:val="Header"/>
      <w:rPr>
        <w:rFonts w:ascii="Arial" w:hAnsi="Arial" w:cs="Arial"/>
        <w:color w:val="365F91"/>
        <w:sz w:val="18"/>
        <w:szCs w:val="18"/>
        <w:lang w:eastAsia="es-BO"/>
      </w:rPr>
    </w:pPr>
    <w:del w:id="7" w:author="Blanca Yola Iris Rivera Coronel" w:date="2018-03-19T16:34:00Z">
      <w:r>
        <w:rPr>
          <w:rFonts w:cs="Arial" w:ascii="Arial" w:hAnsi="Arial"/>
          <w:color w:val="365F91"/>
          <w:sz w:val="18"/>
          <w:szCs w:val="18"/>
          <w:lang w:eastAsia="es-BO"/>
        </w:rPr>
        <w:drawing>
          <wp:inline distT="0" distB="0" distL="0" distR="0">
            <wp:extent cx="1010285" cy="38798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character" w:styleId="WW8Num1z0">
    <w:name w:val="WW8Num1z0"/>
    <w:qFormat/>
    <w:rPr>
      <w:rFonts w:cs="Times New Roman;Times New Roma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s-ES"/>
    </w:rPr>
  </w:style>
  <w:style w:type="character" w:styleId="EncabezadoCar">
    <w:name w:val="Encabezado Car"/>
    <w:qFormat/>
    <w:rPr>
      <w:lang w:val="es-ES"/>
    </w:rPr>
  </w:style>
  <w:style w:type="character" w:styleId="PiedepginaCar">
    <w:name w:val="Pie de página Car"/>
    <w:qFormat/>
    <w:rPr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Default">
    <w:name w:val="Default"/>
    <w:basedOn w:val="Normal"/>
    <w:qFormat/>
    <w:pPr>
      <w:autoSpaceDE w:val="false"/>
    </w:pPr>
    <w:rPr>
      <w:rFonts w:ascii="Trebuchet MS;Trebuchet MS" w:hAnsi="Trebuchet MS;Trebuchet MS" w:eastAsia="Calibri" w:cs="Trebuchet MS;Trebuchet MS"/>
      <w:color w:val="000000"/>
      <w:sz w:val="24"/>
      <w:szCs w:val="24"/>
      <w:lang w:val="es-BO"/>
    </w:rPr>
  </w:style>
  <w:style w:type="paragraph" w:styleId="CM4">
    <w:name w:val="CM4"/>
    <w:basedOn w:val="Normal"/>
    <w:qFormat/>
    <w:pPr>
      <w:autoSpaceDE w:val="false"/>
      <w:spacing w:before="0" w:after="205"/>
    </w:pPr>
    <w:rPr>
      <w:rFonts w:ascii="Trebuchet MS;Trebuchet MS" w:hAnsi="Trebuchet MS;Trebuchet MS" w:eastAsia="Calibri" w:cs="Trebuchet MS;Trebuchet MS"/>
      <w:sz w:val="24"/>
      <w:szCs w:val="24"/>
      <w:lang w:val="es-BO"/>
    </w:rPr>
  </w:style>
  <w:style w:type="paragraph" w:styleId="CM2">
    <w:name w:val="CM2"/>
    <w:basedOn w:val="Normal"/>
    <w:qFormat/>
    <w:pPr>
      <w:autoSpaceDE w:val="false"/>
      <w:spacing w:lineRule="atLeast" w:line="263"/>
    </w:pPr>
    <w:rPr>
      <w:rFonts w:ascii="Trebuchet MS;Trebuchet MS" w:hAnsi="Trebuchet MS;Trebuchet MS" w:eastAsia="Calibri" w:cs="Trebuchet MS;Trebuchet MS"/>
      <w:sz w:val="24"/>
      <w:szCs w:val="24"/>
      <w:lang w:val="es-BO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2017-12-15T17:53:00Z</dcterms:created>
  <dc:creator>Usuario Bisa Seguros S.A..</dc:creator>
  <dc:description/>
  <cp:keywords/>
  <dc:language>en-US</dc:language>
  <cp:lastModifiedBy>Blanca Yola Iris Rivera Coronel</cp:lastModifiedBy>
  <cp:lastPrinted>2017-12-15T17:53:00Z</cp:lastPrinted>
  <dcterms:modified xsi:type="dcterms:W3CDTF">2018-03-19T16:34:00Z</dcterms:modified>
  <cp:revision>4</cp:revision>
  <dc:subject/>
  <dc:title>EXTENSION DE LOS LIMITES DE RESPONSABILIDAD (CLAUSULA SWING)</dc:title>
</cp:coreProperties>
</file>
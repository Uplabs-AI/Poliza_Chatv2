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4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>
          <w:rFonts w:ascii="Trebuchet MS;Trebuchet MS" w:hAnsi="Trebuchet MS;Trebuchet MS" w:cs="Arial;Arial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cs="Arial;Arial" w:ascii="Trebuchet MS;Trebuchet MS" w:hAnsi="Trebuchet MS;Trebuchet MS"/>
          <w:i w:val="false"/>
          <w:spacing w:val="-2"/>
          <w:sz w:val="18"/>
          <w:szCs w:val="18"/>
          <w:u w:val="none"/>
          <w:lang w:val="es-ES_tradnl"/>
        </w:rPr>
        <w:t>CLAUSULA DE CÁLCULO A PRORRATA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5:59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7" w:author="Renato Chavez Sevilla" w:date="2018-05-21T15:59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115-910101-2007 06 001 2874</w:t>
        </w:r>
      </w:ins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5:59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9" w:author="Renato Chavez Sevilla" w:date="2018-05-21T15:59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5:59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;Trebuchet MS" w:hAnsi="Trebuchet MS;Trebuchet MS" w:cs="Arial;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;Arial" w:ascii="Trebuchet MS;Trebuchet MS" w:hAnsi="Trebuchet MS;Trebuchet MS"/>
          <w:b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  <w:lang w:val="es-ES_tradnl"/>
        </w:rPr>
      </w:pPr>
      <w:r>
        <w:rPr>
          <w:i/>
          <w:sz w:val="20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Queda acordado, con sujeción  a los términos y condiciones de la presente póliza de la cual forma parte integrante esta Cláusula que, en caso de rescisión, ampliación de vigencia, variación de capital asegurado, anulación de la Póliza e inclusiones y exclusiones,  incrementos o decrementos de los valores asegurados, la prima será calculada  a prorrata día, excepto si se aplica la Cláusula de Prima Ganada.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Las estipulaciones de la presente cláusula, 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Todos los demás términos y condiciones de la Póliza de la cual la presente cláusula  forma parte integrante e indivisible, se mantienen sin alteración.</w:t>
      </w:r>
    </w:p>
    <w:p>
      <w:pPr>
        <w:pStyle w:val="Textocomentario"/>
        <w:rPr>
          <w:rFonts w:ascii="Times New Roman;Times New Roman" w:hAnsi="Times New Roman;Times New Roman" w:cs="Times New Roman;Times New Roman"/>
          <w:i/>
          <w:i/>
          <w:iCs/>
          <w:spacing w:val="-2"/>
          <w:sz w:val="18"/>
          <w:szCs w:val="18"/>
          <w:lang w:val="es-ES_tradnl"/>
        </w:rPr>
      </w:pPr>
      <w:r>
        <w:rPr>
          <w:rFonts w:cs="Times New Roman;Times New Roman" w:ascii="Times New Roman;Times New Roman" w:hAnsi="Times New Roman;Times New Roman"/>
          <w:i/>
          <w:iCs/>
          <w:spacing w:val="-2"/>
          <w:sz w:val="18"/>
          <w:szCs w:val="18"/>
          <w:lang w:val="es-ES_tradnl"/>
        </w:rPr>
      </w:r>
    </w:p>
    <w:p>
      <w:pPr>
        <w:pStyle w:val="Textocomentario"/>
        <w:rPr>
          <w:rFonts w:ascii="Times New Roman;Times New Roman" w:hAnsi="Times New Roman;Times New Roman" w:cs="Times New Roman;Times New Roman"/>
          <w:i/>
          <w:i/>
          <w:iCs/>
          <w:spacing w:val="-2"/>
          <w:lang w:val="es-ES_tradnl"/>
        </w:rPr>
      </w:pPr>
      <w:r>
        <w:rPr>
          <w:rFonts w:cs="Times New Roman;Times New Roman" w:ascii="Times New Roman;Times New Roman" w:hAnsi="Times New Roman;Times New Roman"/>
          <w:i/>
          <w:iCs/>
          <w:spacing w:val="-2"/>
          <w:lang w:val="es-ES_tradnl"/>
        </w:rPr>
      </w:r>
    </w:p>
    <w:p>
      <w:pPr>
        <w:pStyle w:val="Normal"/>
        <w:jc w:val="both"/>
        <w:rPr>
          <w:rFonts w:ascii="Times New Roman;Times New Roman" w:hAnsi="Times New Roman;Times New Roman" w:cs="Times New Roman;Times New Roman"/>
          <w:i/>
          <w:i/>
          <w:iCs/>
          <w:spacing w:val="-2"/>
          <w:sz w:val="20"/>
          <w:lang w:val="es-ES_tradnl"/>
        </w:rPr>
      </w:pPr>
      <w:r>
        <w:rPr>
          <w:rFonts w:cs="Times New Roman;Times New Roman"/>
          <w:i/>
          <w:iCs/>
          <w:spacing w:val="-2"/>
          <w:sz w:val="20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i/>
          <w:i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Carmen R. Llusco Gomez" w:date="2018-06-12T11:47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>
      <w:b/>
      <w:i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>
      <w:b/>
      <w:i/>
    </w:rPr>
  </w:style>
  <w:style w:type="character" w:styleId="WW8Num12z1">
    <w:name w:val="WW8Num12z1"/>
    <w:qFormat/>
    <w:rPr>
      <w:b w:val="false"/>
      <w:i/>
    </w:rPr>
  </w:style>
  <w:style w:type="character" w:styleId="WW8Num13z1">
    <w:name w:val="WW8Num13z1"/>
    <w:qFormat/>
    <w:rPr>
      <w:b w:val="false"/>
      <w:i/>
    </w:rPr>
  </w:style>
  <w:style w:type="character" w:styleId="WW8Num13z2">
    <w:name w:val="WW8Num13z2"/>
    <w:qFormat/>
    <w:rPr/>
  </w:style>
  <w:style w:type="character" w:styleId="WW8Num17z0">
    <w:name w:val="WW8Num17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2017-11-24T20:45:00Z</dcterms:created>
  <dc:creator>acloma</dc:creator>
  <dc:description/>
  <cp:keywords/>
  <dc:language>en-US</dc:language>
  <cp:lastModifiedBy>Carmen R. Llusco Gomez</cp:lastModifiedBy>
  <cp:lastPrinted>2017-10-23T16:39:00Z</cp:lastPrinted>
  <dcterms:modified xsi:type="dcterms:W3CDTF">2018-06-12T11:47:00Z</dcterms:modified>
  <cp:revision>4</cp:revision>
  <dc:subject/>
  <dc:title>ANEXO DE DAÑOS A CAUSAS DE LA NATURALEZA</dc:title>
</cp:coreProperties>
</file>
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tabs>
          <w:tab w:val="clear" w:pos="708"/>
          <w:tab w:val="right" w:pos="9360" w:leader="none"/>
        </w:tabs>
        <w:suppressAutoHyphens w:val="true"/>
        <w:jc w:val="center"/>
        <w:rPr>
          <w:rFonts w:ascii="Trebuchet MS" w:hAnsi="Trebuchet MS" w:cs="Arial"/>
          <w:b/>
          <w:b/>
          <w:spacing w:val="-2"/>
          <w:sz w:val="18"/>
          <w:szCs w:val="18"/>
          <w:lang w:val="es-ES_tradnl"/>
        </w:rPr>
      </w:pPr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</w:r>
    </w:p>
    <w:p>
      <w:pPr>
        <w:pStyle w:val="Normal"/>
        <w:tabs>
          <w:tab w:val="clear" w:pos="708"/>
          <w:tab w:val="right" w:pos="9360" w:leader="none"/>
        </w:tabs>
        <w:suppressAutoHyphens w:val="true"/>
        <w:jc w:val="center"/>
        <w:rPr/>
      </w:pPr>
      <w:r>
        <w:rPr>
          <w:rFonts w:eastAsia="Trebuchet MS" w:cs="Trebuchet MS" w:ascii="Trebuchet MS" w:hAnsi="Trebuchet MS"/>
          <w:b/>
          <w:spacing w:val="-2"/>
          <w:sz w:val="18"/>
          <w:szCs w:val="18"/>
          <w:lang w:val="es-ES_tradnl"/>
        </w:rPr>
        <w:t xml:space="preserve">    </w:t>
      </w:r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>PÓLIZA DE SEGURO DE TODO RIESGO DE DAÑOS A LA PROPIEDAD</w:t>
      </w:r>
    </w:p>
    <w:p>
      <w:pPr>
        <w:pStyle w:val="Normal"/>
        <w:ind w:left="640" w:firstLine="80"/>
        <w:jc w:val="center"/>
        <w:rPr>
          <w:rFonts w:ascii="Trebuchet MS" w:hAnsi="Trebuchet MS" w:cs="Arial"/>
          <w:b/>
          <w:b/>
          <w:spacing w:val="-2"/>
          <w:sz w:val="18"/>
          <w:szCs w:val="18"/>
          <w:lang w:val="es-ES_tradnl"/>
        </w:rPr>
      </w:pPr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>Código Asignado 115-910101-2007 06 001</w:t>
      </w:r>
    </w:p>
    <w:p>
      <w:pPr>
        <w:pStyle w:val="Normal"/>
        <w:ind w:left="640" w:firstLine="80"/>
        <w:jc w:val="center"/>
        <w:rPr/>
      </w:pPr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 xml:space="preserve">RESOLUCIÓN ADMINISTRATIVA /SPVS/IS/No. </w:t>
      </w:r>
      <w:ins w:id="0" w:author="Blanca Yola Iris Rivera Coronel" w:date="2017-11-27T16:45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t>41</w:t>
        </w:r>
      </w:ins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>5</w:t>
      </w:r>
      <w:del w:id="1" w:author="Blanca Yola Iris Rivera Coronel" w:date="2017-11-27T16:45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delText>77</w:delText>
        </w:r>
      </w:del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 xml:space="preserve"> de fecha 1</w:t>
      </w:r>
      <w:ins w:id="2" w:author="Blanca Yola Iris Rivera Coronel" w:date="2017-11-27T16:45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t>3</w:t>
        </w:r>
      </w:ins>
      <w:del w:id="3" w:author="Blanca Yola Iris Rivera Coronel" w:date="2017-11-27T16:45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delText>8</w:delText>
        </w:r>
      </w:del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 xml:space="preserve"> de Ju</w:t>
      </w:r>
      <w:ins w:id="4" w:author="Blanca Yola Iris Rivera Coronel" w:date="2017-11-27T16:46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t>n</w:t>
        </w:r>
      </w:ins>
      <w:del w:id="5" w:author="Blanca Yola Iris Rivera Coronel" w:date="2017-11-27T16:46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delText>l</w:delText>
        </w:r>
      </w:del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>io de 2007</w:t>
      </w:r>
    </w:p>
    <w:p>
      <w:pPr>
        <w:pStyle w:val="Normal"/>
        <w:ind w:left="640" w:firstLine="80"/>
        <w:jc w:val="center"/>
        <w:rPr>
          <w:rFonts w:ascii="Trebuchet MS" w:hAnsi="Trebuchet MS" w:cs="Arial"/>
          <w:b/>
          <w:b/>
          <w:spacing w:val="-2"/>
          <w:sz w:val="18"/>
          <w:szCs w:val="18"/>
          <w:lang w:val="es-ES_tradnl"/>
        </w:rPr>
      </w:pPr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</w:r>
    </w:p>
    <w:p>
      <w:pPr>
        <w:pStyle w:val="Normal"/>
        <w:rPr>
          <w:rFonts w:ascii="Trebuchet MS" w:hAnsi="Trebuchet MS" w:cs="Arial"/>
          <w:b/>
          <w:b/>
          <w:spacing w:val="-2"/>
          <w:sz w:val="18"/>
          <w:szCs w:val="18"/>
          <w:u w:val="single"/>
          <w:lang w:val="es-ES_tradnl"/>
        </w:rPr>
      </w:pPr>
      <w:r>
        <w:rPr>
          <w:rFonts w:cs="Arial" w:ascii="Trebuchet MS" w:hAnsi="Trebuchet MS"/>
          <w:b/>
          <w:spacing w:val="-2"/>
          <w:sz w:val="18"/>
          <w:szCs w:val="18"/>
          <w:u w:val="single"/>
          <w:lang w:val="es-ES_tradnl"/>
        </w:rPr>
      </w:r>
    </w:p>
    <w:p>
      <w:pPr>
        <w:pStyle w:val="Normal"/>
        <w:ind w:left="640" w:firstLine="80"/>
        <w:jc w:val="center"/>
        <w:rPr/>
      </w:pPr>
      <w:r>
        <w:rPr>
          <w:rFonts w:cs="Trebuchet MS" w:ascii="Trebuchet MS" w:hAnsi="Trebuchet MS"/>
          <w:b/>
          <w:sz w:val="18"/>
          <w:szCs w:val="18"/>
        </w:rPr>
        <w:t>CLAUSULA DE HURTO Y/O RATERÍA Y/O DESAPARICION MISTERIOSA</w:t>
      </w:r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 xml:space="preserve"> </w:t>
      </w:r>
    </w:p>
    <w:p>
      <w:pPr>
        <w:pStyle w:val="Normal"/>
        <w:ind w:left="640" w:firstLine="80"/>
        <w:jc w:val="center"/>
        <w:rPr>
          <w:rFonts w:ascii="Trebuchet MS" w:hAnsi="Trebuchet MS" w:cs="Arial"/>
          <w:b/>
          <w:b/>
          <w:spacing w:val="-2"/>
          <w:sz w:val="18"/>
          <w:szCs w:val="18"/>
          <w:lang w:val="es-ES_tradnl"/>
        </w:rPr>
      </w:pPr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>Código Asignado</w:t>
      </w:r>
      <w:ins w:id="6" w:author="Renato Chavez Sevilla" w:date="2018-02-20T10:11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t>115-910101-2007 06 001</w:t>
        </w:r>
      </w:ins>
      <w:ins w:id="7" w:author="Renato Chavez Sevilla" w:date="2018-02-20T10:12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t xml:space="preserve"> 2844</w:t>
        </w:r>
      </w:ins>
      <w:del w:id="8" w:author="Renato Chavez Sevilla" w:date="2018-02-20T10:11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delText>………………….</w:delText>
        </w:r>
      </w:del>
    </w:p>
    <w:p>
      <w:pPr>
        <w:pStyle w:val="Normal"/>
        <w:ind w:left="640" w:firstLine="80"/>
        <w:jc w:val="center"/>
        <w:rPr>
          <w:rFonts w:ascii="Trebuchet MS" w:hAnsi="Trebuchet MS" w:cs="Arial"/>
          <w:b/>
          <w:b/>
          <w:spacing w:val="-2"/>
          <w:sz w:val="18"/>
          <w:szCs w:val="18"/>
          <w:lang w:val="es-ES_tradnl"/>
        </w:rPr>
      </w:pPr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>RESOLUCIÓN ADMINISTRATIVA</w:t>
      </w:r>
      <w:ins w:id="9" w:author="Renato Chavez Sevilla" w:date="2018-02-20T10:11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t xml:space="preserve"> APS</w:t>
        </w:r>
      </w:ins>
      <w:del w:id="10" w:author="Renato Chavez Sevilla" w:date="2018-02-20T10:11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delText xml:space="preserve"> /SPVS</w:delText>
        </w:r>
      </w:del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>/</w:t>
      </w:r>
      <w:ins w:id="11" w:author="Renato Chavez Sevilla" w:date="2018-02-20T10:11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t>D</w:t>
        </w:r>
      </w:ins>
      <w:del w:id="12" w:author="Renato Chavez Sevilla" w:date="2018-02-20T10:11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delText>I</w:delText>
        </w:r>
      </w:del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>S/No</w:t>
      </w:r>
      <w:ins w:id="13" w:author="Renato Chavez Sevilla" w:date="2018-02-20T10:11:00Z">
        <w:r>
          <w:rPr>
            <w:rFonts w:cs="Calibri" w:ascii="Trebuchet MS" w:hAnsi="Trebuchet MS"/>
            <w:b/>
            <w:sz w:val="18"/>
            <w:szCs w:val="18"/>
          </w:rPr>
          <w:t xml:space="preserve">135/2018 </w:t>
        </w:r>
      </w:ins>
      <w:ins w:id="14" w:author="Renato Chavez Sevilla" w:date="2018-02-20T10:11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t>DE FECHA 01 DE FEBRERO DE 2018</w:t>
        </w:r>
      </w:ins>
      <w:del w:id="15" w:author="Renato Chavez Sevilla" w:date="2018-02-20T10:11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delText>………………………………..</w:delText>
        </w:r>
      </w:del>
    </w:p>
    <w:p>
      <w:pPr>
        <w:pStyle w:val="Normal"/>
        <w:tabs>
          <w:tab w:val="clear" w:pos="708"/>
          <w:tab w:val="left" w:pos="0" w:leader="none"/>
          <w:tab w:val="left" w:pos="298" w:leader="none"/>
          <w:tab w:val="left" w:pos="482" w:leader="none"/>
          <w:tab w:val="left" w:pos="720" w:leader="none"/>
          <w:tab w:val="left" w:pos="965" w:leader="none"/>
          <w:tab w:val="left" w:pos="1206" w:leader="none"/>
          <w:tab w:val="left" w:pos="1440" w:leader="none"/>
          <w:tab w:val="left" w:pos="1688" w:leader="none"/>
          <w:tab w:val="left" w:pos="1930" w:leader="none"/>
          <w:tab w:val="left" w:pos="2171" w:leader="none"/>
          <w:tab w:val="left" w:pos="2880" w:leader="none"/>
        </w:tabs>
        <w:suppressAutoHyphens w:val="true"/>
        <w:spacing w:lineRule="atLeast" w:line="20"/>
        <w:jc w:val="both"/>
        <w:rPr>
          <w:rFonts w:ascii="Trebuchet MS" w:hAnsi="Trebuchet MS" w:cs="Arial"/>
          <w:b/>
          <w:b/>
          <w:i/>
          <w:i/>
          <w:iCs/>
          <w:spacing w:val="-2"/>
          <w:sz w:val="20"/>
          <w:szCs w:val="18"/>
          <w:lang w:val="es-ES_tradnl"/>
        </w:rPr>
      </w:pPr>
      <w:r>
        <w:rPr>
          <w:rFonts w:cs="Arial" w:ascii="Trebuchet MS" w:hAnsi="Trebuchet MS"/>
          <w:b/>
          <w:i/>
          <w:iCs/>
          <w:spacing w:val="-2"/>
          <w:sz w:val="20"/>
          <w:szCs w:val="18"/>
          <w:lang w:val="es-ES_tradnl"/>
        </w:rPr>
      </w:r>
    </w:p>
    <w:p>
      <w:pPr>
        <w:pStyle w:val="Normal"/>
        <w:jc w:val="both"/>
        <w:rPr>
          <w:rFonts w:ascii="Trebuchet MS" w:hAnsi="Trebuchet MS" w:cs="Trebuchet MS"/>
          <w:i/>
          <w:i/>
          <w:iCs/>
          <w:spacing w:val="-2"/>
          <w:sz w:val="18"/>
          <w:szCs w:val="18"/>
          <w:lang w:val="es-ES_tradnl"/>
        </w:rPr>
      </w:pPr>
      <w:r>
        <w:rPr>
          <w:rFonts w:cs="Trebuchet MS" w:ascii="Trebuchet MS" w:hAnsi="Trebuchet MS"/>
          <w:i/>
          <w:iCs/>
          <w:spacing w:val="-2"/>
          <w:sz w:val="18"/>
          <w:szCs w:val="18"/>
          <w:lang w:val="es-ES_tradnl"/>
        </w:rPr>
      </w:r>
    </w:p>
    <w:p>
      <w:pPr>
        <w:pStyle w:val="Normal"/>
        <w:jc w:val="both"/>
        <w:rPr/>
      </w:pPr>
      <w:r>
        <w:rPr>
          <w:rFonts w:cs="Trebuchet MS" w:ascii="Trebuchet MS" w:hAnsi="Trebuchet MS"/>
          <w:spacing w:val="-2"/>
          <w:sz w:val="18"/>
          <w:szCs w:val="18"/>
          <w:lang w:val="es-ES_tradnl"/>
        </w:rPr>
        <w:t xml:space="preserve">Queda entendido y convenido que, </w:t>
      </w:r>
      <w:r>
        <w:rPr>
          <w:rFonts w:cs="Trebuchet MS" w:ascii="Trebuchet MS" w:hAnsi="Trebuchet MS"/>
          <w:sz w:val="18"/>
          <w:szCs w:val="18"/>
        </w:rPr>
        <w:t>habiendo sido pagada la extra prima correspondiente, la Póliza del rubro se amplía a cubrir el riesgo de Hurto y/o Ratería  y/o Desaparición Misteriosa hasta el límite especificado en las Condiciones Particulares, bajo las siguientes condiciones:</w:t>
      </w:r>
    </w:p>
    <w:p>
      <w:pPr>
        <w:pStyle w:val="Normal"/>
        <w:jc w:val="both"/>
        <w:rPr>
          <w:rFonts w:ascii="Trebuchet MS" w:hAnsi="Trebuchet MS" w:cs="Trebuchet MS"/>
          <w:sz w:val="18"/>
          <w:szCs w:val="18"/>
        </w:rPr>
      </w:pPr>
      <w:r>
        <w:rPr>
          <w:rFonts w:cs="Trebuchet MS" w:ascii="Trebuchet MS" w:hAnsi="Trebuchet MS"/>
          <w:sz w:val="18"/>
          <w:szCs w:val="18"/>
        </w:rPr>
      </w:r>
    </w:p>
    <w:p>
      <w:pPr>
        <w:pStyle w:val="Prrafodelista"/>
        <w:numPr>
          <w:ilvl w:val="0"/>
          <w:numId w:val="2"/>
        </w:numPr>
        <w:tabs>
          <w:tab w:val="clear" w:pos="708"/>
          <w:tab w:val="left" w:pos="709" w:leader="none"/>
        </w:tabs>
        <w:ind w:left="786" w:hanging="360"/>
        <w:jc w:val="both"/>
        <w:rPr>
          <w:rFonts w:ascii="Trebuchet MS" w:hAnsi="Trebuchet MS" w:cs="Trebuchet MS"/>
          <w:sz w:val="18"/>
          <w:szCs w:val="18"/>
        </w:rPr>
      </w:pPr>
      <w:r>
        <w:rPr>
          <w:rFonts w:cs="Trebuchet MS" w:ascii="Trebuchet MS" w:hAnsi="Trebuchet MS"/>
          <w:sz w:val="18"/>
          <w:szCs w:val="18"/>
        </w:rPr>
        <w:tab/>
        <w:t>El Asegurado conviene en considerar excluidos de la presente cobertura, Hurtos efectuados por los dependientes estables o eventuales del Asegurado o por los familiares de éstos y/o aquellos, y además exclusiones consideradas en la Cláusula de Robo.</w:t>
      </w:r>
    </w:p>
    <w:p>
      <w:pPr>
        <w:pStyle w:val="Prrafodelista"/>
        <w:tabs>
          <w:tab w:val="clear" w:pos="708"/>
          <w:tab w:val="left" w:pos="709" w:leader="none"/>
        </w:tabs>
        <w:ind w:left="786" w:hanging="360"/>
        <w:jc w:val="both"/>
        <w:rPr>
          <w:rFonts w:ascii="Trebuchet MS" w:hAnsi="Trebuchet MS" w:cs="Trebuchet MS"/>
          <w:sz w:val="18"/>
          <w:szCs w:val="18"/>
        </w:rPr>
      </w:pPr>
      <w:r>
        <w:rPr>
          <w:rFonts w:cs="Trebuchet MS" w:ascii="Trebuchet MS" w:hAnsi="Trebuchet MS"/>
          <w:sz w:val="18"/>
          <w:szCs w:val="18"/>
        </w:rPr>
      </w:r>
    </w:p>
    <w:p>
      <w:pPr>
        <w:pStyle w:val="Prrafodelista"/>
        <w:numPr>
          <w:ilvl w:val="0"/>
          <w:numId w:val="2"/>
        </w:numPr>
        <w:tabs>
          <w:tab w:val="clear" w:pos="708"/>
          <w:tab w:val="left" w:pos="709" w:leader="none"/>
        </w:tabs>
        <w:ind w:left="786" w:hanging="360"/>
        <w:jc w:val="both"/>
        <w:rPr>
          <w:rFonts w:ascii="Trebuchet MS" w:hAnsi="Trebuchet MS" w:cs="Trebuchet MS"/>
          <w:sz w:val="18"/>
          <w:szCs w:val="18"/>
        </w:rPr>
      </w:pPr>
      <w:r>
        <w:rPr>
          <w:rFonts w:cs="Trebuchet MS" w:ascii="Trebuchet MS" w:hAnsi="Trebuchet MS"/>
          <w:sz w:val="18"/>
          <w:szCs w:val="18"/>
        </w:rPr>
        <w:tab/>
        <w:t>Asimismo, se deja constancia de que queda especialmente estipulado que,  cuando la Compañía haya pagado el valor de reemplazo, total o parcial,  de los objetos sustraídos, posteriormente recuperados, el Asegurado está obligado a recibir los mismos objetos y a reembolsar a la Compañía la correspondiente indemnización percibida por ellos, no pudiendo hacer abandono de dichos objetos a la Compañía.</w:t>
      </w:r>
    </w:p>
    <w:p>
      <w:pPr>
        <w:pStyle w:val="Prrafodelista"/>
        <w:tabs>
          <w:tab w:val="clear" w:pos="708"/>
          <w:tab w:val="left" w:pos="709" w:leader="none"/>
        </w:tabs>
        <w:ind w:left="786" w:hanging="360"/>
        <w:rPr>
          <w:rFonts w:ascii="Trebuchet MS" w:hAnsi="Trebuchet MS" w:cs="Trebuchet MS"/>
          <w:sz w:val="18"/>
          <w:szCs w:val="18"/>
        </w:rPr>
      </w:pPr>
      <w:r>
        <w:rPr>
          <w:rFonts w:cs="Trebuchet MS" w:ascii="Trebuchet MS" w:hAnsi="Trebuchet MS"/>
          <w:sz w:val="18"/>
          <w:szCs w:val="18"/>
        </w:rPr>
      </w:r>
    </w:p>
    <w:p>
      <w:pPr>
        <w:pStyle w:val="Prrafodelista"/>
        <w:numPr>
          <w:ilvl w:val="0"/>
          <w:numId w:val="2"/>
        </w:numPr>
        <w:tabs>
          <w:tab w:val="clear" w:pos="708"/>
          <w:tab w:val="left" w:pos="709" w:leader="none"/>
        </w:tabs>
        <w:ind w:left="786" w:hanging="360"/>
        <w:jc w:val="both"/>
        <w:rPr>
          <w:rFonts w:ascii="Trebuchet MS" w:hAnsi="Trebuchet MS" w:cs="Trebuchet MS"/>
          <w:sz w:val="18"/>
          <w:szCs w:val="18"/>
        </w:rPr>
      </w:pPr>
      <w:r>
        <w:rPr>
          <w:rFonts w:cs="Trebuchet MS" w:ascii="Trebuchet MS" w:hAnsi="Trebuchet MS"/>
          <w:sz w:val="18"/>
          <w:szCs w:val="18"/>
        </w:rPr>
        <w:tab/>
        <w:t>La presente Cobertura no incluye la pérdida por Hurto de materiales de escritorio como ser papel menbretado, formularios de cualquier tipo, libros y otros registros de las operaciones del Asegurado, y otros materiales fungibles de uso y gasto cotidiano.</w:t>
      </w:r>
    </w:p>
    <w:p>
      <w:pPr>
        <w:pStyle w:val="Prrafodelista"/>
        <w:tabs>
          <w:tab w:val="clear" w:pos="708"/>
          <w:tab w:val="left" w:pos="709" w:leader="none"/>
        </w:tabs>
        <w:ind w:left="786" w:hanging="360"/>
        <w:rPr>
          <w:rFonts w:ascii="Trebuchet MS" w:hAnsi="Trebuchet MS" w:cs="Trebuchet MS"/>
          <w:sz w:val="18"/>
          <w:szCs w:val="18"/>
        </w:rPr>
      </w:pPr>
      <w:r>
        <w:rPr>
          <w:rFonts w:cs="Trebuchet MS" w:ascii="Trebuchet MS" w:hAnsi="Trebuchet MS"/>
          <w:sz w:val="18"/>
          <w:szCs w:val="18"/>
        </w:rPr>
      </w:r>
    </w:p>
    <w:p>
      <w:pPr>
        <w:pStyle w:val="Prrafodelista"/>
        <w:numPr>
          <w:ilvl w:val="0"/>
          <w:numId w:val="2"/>
        </w:numPr>
        <w:tabs>
          <w:tab w:val="clear" w:pos="708"/>
          <w:tab w:val="left" w:pos="709" w:leader="none"/>
        </w:tabs>
        <w:ind w:left="786" w:hanging="360"/>
        <w:jc w:val="both"/>
        <w:rPr>
          <w:rFonts w:ascii="Trebuchet MS" w:hAnsi="Trebuchet MS" w:cs="Trebuchet MS"/>
          <w:sz w:val="18"/>
          <w:szCs w:val="18"/>
        </w:rPr>
      </w:pPr>
      <w:r>
        <w:rPr>
          <w:rFonts w:cs="Trebuchet MS" w:ascii="Trebuchet MS" w:hAnsi="Trebuchet MS"/>
          <w:sz w:val="18"/>
          <w:szCs w:val="18"/>
        </w:rPr>
        <w:tab/>
        <w:t>Las fallas de inventario quedan excluidas de esta cobertura.</w:t>
      </w:r>
    </w:p>
    <w:p>
      <w:pPr>
        <w:pStyle w:val="Normal"/>
        <w:jc w:val="both"/>
        <w:rPr>
          <w:rFonts w:ascii="Trebuchet MS" w:hAnsi="Trebuchet MS" w:cs="Trebuchet MS"/>
          <w:b/>
          <w:b/>
          <w:color w:val="FF0000"/>
          <w:sz w:val="18"/>
          <w:szCs w:val="18"/>
        </w:rPr>
      </w:pPr>
      <w:r>
        <w:rPr>
          <w:rFonts w:cs="Trebuchet MS" w:ascii="Trebuchet MS" w:hAnsi="Trebuchet MS"/>
          <w:b/>
          <w:color w:val="FF0000"/>
          <w:sz w:val="18"/>
          <w:szCs w:val="18"/>
        </w:rPr>
      </w:r>
    </w:p>
    <w:p>
      <w:pPr>
        <w:pStyle w:val="Normal"/>
        <w:tabs>
          <w:tab w:val="clear" w:pos="708"/>
          <w:tab w:val="left" w:pos="0" w:leader="none"/>
          <w:tab w:val="left" w:pos="298" w:leader="none"/>
          <w:tab w:val="left" w:pos="482" w:leader="none"/>
          <w:tab w:val="left" w:pos="720" w:leader="none"/>
          <w:tab w:val="left" w:pos="965" w:leader="none"/>
          <w:tab w:val="left" w:pos="1206" w:leader="none"/>
          <w:tab w:val="left" w:pos="1440" w:leader="none"/>
          <w:tab w:val="left" w:pos="1688" w:leader="none"/>
          <w:tab w:val="left" w:pos="1930" w:leader="none"/>
          <w:tab w:val="left" w:pos="2171" w:leader="none"/>
          <w:tab w:val="left" w:pos="2880" w:leader="none"/>
        </w:tabs>
        <w:suppressAutoHyphens w:val="true"/>
        <w:jc w:val="both"/>
        <w:rPr>
          <w:rFonts w:ascii="Trebuchet MS" w:hAnsi="Trebuchet MS" w:cs="Trebuchet MS"/>
          <w:spacing w:val="-2"/>
          <w:sz w:val="18"/>
          <w:szCs w:val="18"/>
          <w:lang w:val="es-ES_tradnl"/>
        </w:rPr>
      </w:pPr>
      <w:r>
        <w:rPr>
          <w:rFonts w:cs="Trebuchet MS" w:ascii="Trebuchet MS" w:hAnsi="Trebuchet MS"/>
          <w:spacing w:val="-2"/>
          <w:sz w:val="18"/>
          <w:szCs w:val="18"/>
          <w:lang w:val="es-ES_tradnl"/>
        </w:rPr>
        <w:t>Todos los demás términos y condiciones de la Póliza, de la cual la presente Cláusula forma parte integrante e indivisible, se mantienen sin alteración.</w:t>
      </w:r>
    </w:p>
    <w:p>
      <w:pPr>
        <w:pStyle w:val="Textoindependiente2"/>
        <w:rPr>
          <w:rFonts w:ascii="Trebuchet MS" w:hAnsi="Trebuchet MS" w:cs="Trebuchet MS"/>
          <w:spacing w:val="-2"/>
          <w:sz w:val="18"/>
          <w:szCs w:val="18"/>
          <w:lang w:val="es-ES_tradnl"/>
        </w:rPr>
      </w:pPr>
      <w:r>
        <w:rPr>
          <w:rFonts w:cs="Trebuchet MS" w:ascii="Trebuchet MS" w:hAnsi="Trebuchet MS"/>
          <w:spacing w:val="-2"/>
          <w:sz w:val="18"/>
          <w:szCs w:val="18"/>
          <w:lang w:val="es-ES_tradnl"/>
        </w:rPr>
      </w:r>
    </w:p>
    <w:p>
      <w:pPr>
        <w:pStyle w:val="Textoindependiente2"/>
        <w:rPr>
          <w:rFonts w:ascii="Trebuchet MS" w:hAnsi="Trebuchet MS" w:cs="Trebuchet MS"/>
          <w:sz w:val="18"/>
          <w:szCs w:val="18"/>
          <w:lang w:val="es-ES_tradnl"/>
        </w:rPr>
      </w:pPr>
      <w:r>
        <w:rPr>
          <w:rFonts w:cs="Trebuchet MS" w:ascii="Trebuchet MS" w:hAnsi="Trebuchet MS"/>
          <w:sz w:val="18"/>
          <w:szCs w:val="18"/>
          <w:lang w:val="es-ES_tradnl"/>
        </w:rPr>
      </w:r>
    </w:p>
    <w:p>
      <w:pPr>
        <w:pStyle w:val="Normal"/>
        <w:widowControl w:val="false"/>
        <w:jc w:val="center"/>
        <w:rPr>
          <w:rFonts w:ascii="Trebuchet MS" w:hAnsi="Trebuchet MS" w:cs="Trebuchet MS"/>
          <w:b/>
          <w:b/>
          <w:sz w:val="18"/>
          <w:szCs w:val="18"/>
        </w:rPr>
      </w:pPr>
      <w:r>
        <w:rPr>
          <w:rFonts w:cs="Trebuchet MS" w:ascii="Trebuchet MS" w:hAnsi="Trebuchet MS"/>
          <w:b/>
          <w:sz w:val="18"/>
          <w:szCs w:val="18"/>
        </w:rPr>
        <w:t>“</w:t>
      </w:r>
      <w:r>
        <w:rPr>
          <w:rFonts w:cs="Trebuchet MS" w:ascii="Trebuchet MS" w:hAnsi="Trebuchet MS"/>
          <w:b/>
          <w:sz w:val="18"/>
          <w:szCs w:val="18"/>
        </w:rPr>
        <w:t>NACIONAL SEGUROS PATRIMONIALES Y FIANZAS S.A.”</w:t>
      </w:r>
    </w:p>
    <w:p>
      <w:pPr>
        <w:pStyle w:val="Normal"/>
        <w:widowControl w:val="false"/>
        <w:jc w:val="center"/>
        <w:rPr>
          <w:rFonts w:ascii="Trebuchet MS" w:hAnsi="Trebuchet MS" w:cs="Trebuchet MS"/>
          <w:b/>
          <w:b/>
          <w:sz w:val="18"/>
          <w:szCs w:val="18"/>
        </w:rPr>
      </w:pPr>
      <w:r>
        <w:rPr>
          <w:rFonts w:cs="Trebuchet MS" w:ascii="Trebuchet MS" w:hAnsi="Trebuchet MS"/>
          <w:b/>
          <w:sz w:val="18"/>
          <w:szCs w:val="18"/>
        </w:rPr>
      </w:r>
    </w:p>
    <w:p>
      <w:pPr>
        <w:pStyle w:val="Normal"/>
        <w:widowControl w:val="false"/>
        <w:jc w:val="center"/>
        <w:rPr>
          <w:rFonts w:ascii="Trebuchet MS" w:hAnsi="Trebuchet MS" w:cs="Trebuchet MS"/>
          <w:b/>
          <w:b/>
          <w:sz w:val="18"/>
          <w:szCs w:val="18"/>
        </w:rPr>
      </w:pPr>
      <w:r>
        <w:rPr>
          <w:rFonts w:cs="Trebuchet MS" w:ascii="Trebuchet MS" w:hAnsi="Trebuchet MS"/>
          <w:b/>
          <w:sz w:val="18"/>
          <w:szCs w:val="18"/>
        </w:rPr>
      </w:r>
    </w:p>
    <w:p>
      <w:pPr>
        <w:pStyle w:val="Normal"/>
        <w:widowControl w:val="false"/>
        <w:jc w:val="center"/>
        <w:rPr>
          <w:rFonts w:ascii="Trebuchet MS" w:hAnsi="Trebuchet MS" w:cs="Trebuchet MS"/>
          <w:b/>
          <w:b/>
          <w:sz w:val="18"/>
          <w:szCs w:val="18"/>
        </w:rPr>
      </w:pPr>
      <w:r>
        <w:rPr>
          <w:rFonts w:cs="Trebuchet MS" w:ascii="Trebuchet MS" w:hAnsi="Trebuchet MS"/>
          <w:b/>
          <w:sz w:val="18"/>
          <w:szCs w:val="18"/>
        </w:rPr>
      </w:r>
    </w:p>
    <w:p>
      <w:pPr>
        <w:pStyle w:val="Normal"/>
        <w:widowControl w:val="false"/>
        <w:jc w:val="center"/>
        <w:rPr>
          <w:rFonts w:ascii="Trebuchet MS" w:hAnsi="Trebuchet MS" w:cs="Trebuchet MS"/>
          <w:b/>
          <w:b/>
          <w:sz w:val="18"/>
          <w:szCs w:val="18"/>
        </w:rPr>
      </w:pPr>
      <w:r>
        <w:rPr>
          <w:rFonts w:cs="Trebuchet MS" w:ascii="Trebuchet MS" w:hAnsi="Trebuchet MS"/>
          <w:b/>
          <w:sz w:val="18"/>
          <w:szCs w:val="18"/>
        </w:rPr>
      </w:r>
    </w:p>
    <w:p>
      <w:pPr>
        <w:pStyle w:val="Normal"/>
        <w:widowControl w:val="false"/>
        <w:jc w:val="center"/>
        <w:rPr>
          <w:rFonts w:ascii="Trebuchet MS" w:hAnsi="Trebuchet MS" w:cs="Trebuchet MS"/>
          <w:b/>
          <w:b/>
          <w:sz w:val="18"/>
          <w:szCs w:val="18"/>
        </w:rPr>
      </w:pPr>
      <w:r>
        <w:rPr>
          <w:rFonts w:cs="Trebuchet MS" w:ascii="Trebuchet MS" w:hAnsi="Trebuchet MS"/>
          <w:b/>
          <w:sz w:val="18"/>
          <w:szCs w:val="18"/>
        </w:rPr>
      </w:r>
    </w:p>
    <w:p>
      <w:pPr>
        <w:pStyle w:val="Normal"/>
        <w:rPr>
          <w:rFonts w:ascii="Trebuchet MS" w:hAnsi="Trebuchet MS" w:cs="Arial"/>
          <w:b/>
          <w:b/>
          <w:sz w:val="18"/>
          <w:szCs w:val="18"/>
        </w:rPr>
      </w:pPr>
      <w:r>
        <w:rPr>
          <w:rFonts w:cs="Arial" w:ascii="Trebuchet MS" w:hAnsi="Trebuchet MS"/>
          <w:b/>
          <w:sz w:val="18"/>
          <w:szCs w:val="18"/>
        </w:rPr>
      </w:r>
    </w:p>
    <w:p>
      <w:pPr>
        <w:pStyle w:val="Normal"/>
        <w:rPr>
          <w:rFonts w:ascii="Trebuchet MS" w:hAnsi="Trebuchet MS" w:cs="Arial"/>
          <w:sz w:val="18"/>
          <w:szCs w:val="18"/>
        </w:rPr>
      </w:pPr>
      <w:r>
        <w:rPr>
          <w:rFonts w:cs="Arial" w:ascii="Trebuchet MS" w:hAnsi="Trebuchet MS"/>
          <w:sz w:val="18"/>
          <w:szCs w:val="18"/>
        </w:rPr>
      </w:r>
    </w:p>
    <w:p>
      <w:pPr>
        <w:pStyle w:val="Normal"/>
        <w:rPr>
          <w:rFonts w:ascii="Trebuchet MS" w:hAnsi="Trebuchet MS" w:cs="Arial"/>
          <w:sz w:val="18"/>
          <w:szCs w:val="18"/>
        </w:rPr>
      </w:pPr>
      <w:r>
        <w:rPr>
          <w:rFonts w:cs="Arial" w:ascii="Trebuchet MS" w:hAnsi="Trebuchet MS"/>
          <w:sz w:val="18"/>
          <w:szCs w:val="18"/>
        </w:rPr>
      </w:r>
    </w:p>
    <w:p>
      <w:pPr>
        <w:pStyle w:val="Normal"/>
        <w:rPr>
          <w:rFonts w:ascii="Trebuchet MS" w:hAnsi="Trebuchet MS" w:cs="Arial"/>
          <w:sz w:val="18"/>
          <w:szCs w:val="18"/>
        </w:rPr>
      </w:pPr>
      <w:r>
        <w:rPr>
          <w:rFonts w:cs="Arial" w:ascii="Trebuchet MS" w:hAnsi="Trebuchet MS"/>
          <w:sz w:val="18"/>
          <w:szCs w:val="18"/>
        </w:rPr>
        <w:t>|</w:t>
      </w:r>
    </w:p>
    <w:sectPr>
      <w:headerReference w:type="default" r:id="rId2"/>
      <w:type w:val="nextPage"/>
      <w:pgSz w:w="11906" w:h="16838"/>
      <w:pgMar w:left="1701" w:right="1701" w:gutter="0" w:header="708" w:top="1702" w:footer="0" w:bottom="141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/>
    <w:family w:val="swiss"/>
    <w:pitch w:val="variable"/>
  </w:font>
  <w:font w:name="Trebuchet MS">
    <w:charset w:val="00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color w:val="1F497D"/>
        <w:lang w:eastAsia="es-BO"/>
      </w:rPr>
    </w:pPr>
    <w:del w:id="16" w:author="Blanca Yola Iris Rivera Coronel" w:date="2018-02-27T08:56:00Z">
      <w:r>
        <w:rPr>
          <w:color w:val="1F497D"/>
          <w:lang w:eastAsia="es-BO"/>
        </w:rPr>
        <w:drawing>
          <wp:inline distT="0" distB="0" distL="0" distR="0">
            <wp:extent cx="1396365" cy="48577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636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del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revisionView w:insDel="0" w:formatting="0"/>
  <w:trackRevisions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s-E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center"/>
      <w:outlineLvl w:val="0"/>
    </w:pPr>
    <w:rPr>
      <w:b/>
      <w:i/>
      <w:sz w:val="22"/>
      <w:szCs w:val="20"/>
      <w:u w:val="single"/>
      <w:lang w:val="es-BO"/>
    </w:rPr>
  </w:style>
  <w:style w:type="character" w:styleId="WW8Num1z0">
    <w:name w:val="WW8Num1z0"/>
    <w:qFormat/>
    <w:rPr/>
  </w:style>
  <w:style w:type="character" w:styleId="WW8Num2z0">
    <w:name w:val="WW8Num2z0"/>
    <w:qFormat/>
    <w:rPr>
      <w:rFonts w:ascii="Times New Roman" w:hAnsi="Times New Roman" w:eastAsia="Times New Roman" w:cs="Times New Roman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/>
  </w:style>
  <w:style w:type="character" w:styleId="WW8Num4z0">
    <w:name w:val="WW8Num4z0"/>
    <w:qFormat/>
    <w:rPr>
      <w:rFonts w:ascii="Symbol" w:hAnsi="Symbol" w:cs="Symbol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0">
    <w:name w:val="WW8Num5z0"/>
    <w:qFormat/>
    <w:rPr>
      <w:rFonts w:ascii="Times New Roman" w:hAnsi="Times New Roman" w:eastAsia="Times New Roman" w:cs="Times New Roman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6z1">
    <w:name w:val="WW8Num6z1"/>
    <w:qFormat/>
    <w:rPr>
      <w:b w:val="false"/>
      <w:i/>
    </w:rPr>
  </w:style>
  <w:style w:type="character" w:styleId="WW8Num6z2">
    <w:name w:val="WW8Num6z2"/>
    <w:qFormat/>
    <w:rPr/>
  </w:style>
  <w:style w:type="character" w:styleId="WW8Num7z0">
    <w:name w:val="WW8Num7z0"/>
    <w:qFormat/>
    <w:rPr>
      <w:rFonts w:ascii="Times New Roman" w:hAnsi="Times New Roman" w:eastAsia="Times New Roman" w:cs="Times New Roman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7z3">
    <w:name w:val="WW8Num7z3"/>
    <w:qFormat/>
    <w:rPr>
      <w:rFonts w:ascii="Symbol" w:hAnsi="Symbol" w:cs="Symbol"/>
    </w:rPr>
  </w:style>
  <w:style w:type="character" w:styleId="Fuentedeprrafopredeter">
    <w:name w:val="Fuente de párrafo predeter."/>
    <w:qFormat/>
    <w:rPr/>
  </w:style>
  <w:style w:type="character" w:styleId="Ttulo1Car">
    <w:name w:val="Título 1 Car"/>
    <w:qFormat/>
    <w:rPr>
      <w:b/>
      <w:i/>
      <w:sz w:val="22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widowControl w:val="false"/>
      <w:jc w:val="center"/>
    </w:pPr>
    <w:rPr>
      <w:b/>
      <w:szCs w:val="20"/>
      <w:u w:val="single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extoindependiente2">
    <w:name w:val="Texto independiente 2"/>
    <w:basedOn w:val="Normal"/>
    <w:qFormat/>
    <w:pPr>
      <w:widowControl w:val="false"/>
      <w:jc w:val="both"/>
    </w:pPr>
    <w:rPr>
      <w:szCs w:val="20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Prrafodelista">
    <w:name w:val="Párrafo de lista"/>
    <w:basedOn w:val="Normal"/>
    <w:qFormat/>
    <w:pPr>
      <w:spacing w:before="0" w:after="0"/>
      <w:ind w:left="720" w:hanging="0"/>
      <w:contextualSpacing/>
    </w:pPr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2017-11-27T16:46:00Z</dcterms:created>
  <dc:creator>acloma</dc:creator>
  <dc:description/>
  <cp:keywords/>
  <dc:language>en-US</dc:language>
  <cp:lastModifiedBy>Blanca Yola Iris Rivera Coronel</cp:lastModifiedBy>
  <cp:lastPrinted>2017-11-27T16:46:00Z</cp:lastPrinted>
  <dcterms:modified xsi:type="dcterms:W3CDTF">2018-02-27T08:57:00Z</dcterms:modified>
  <cp:revision>4</cp:revision>
  <dc:subject/>
  <dc:title>ANEXO DE DAÑOS A CAUSAS DE LA NATURALEZA</dc:title>
</cp:coreProperties>
</file>
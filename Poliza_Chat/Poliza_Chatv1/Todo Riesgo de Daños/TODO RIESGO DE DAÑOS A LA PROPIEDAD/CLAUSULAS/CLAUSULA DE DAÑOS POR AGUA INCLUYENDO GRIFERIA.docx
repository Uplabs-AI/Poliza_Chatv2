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415/2007 DE 13 DE JUNIO DE 2007   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>
          <w:rFonts w:ascii="Trebuchet MS" w:hAnsi="Trebuchet MS" w:cs="Arial"/>
          <w:i w:val="false"/>
          <w:i w:val="false"/>
          <w:spacing w:val="-2"/>
          <w:sz w:val="18"/>
          <w:szCs w:val="18"/>
          <w:u w:val="none"/>
          <w:lang w:val="es-ES_tradnl"/>
        </w:rPr>
      </w:pPr>
      <w:r>
        <w:rPr>
          <w:rFonts w:eastAsia="Trebuchet MS" w:cs="Trebuchet MS" w:ascii="Trebuchet MS" w:hAnsi="Trebuchet MS"/>
          <w:i w:val="false"/>
          <w:spacing w:val="-2"/>
          <w:sz w:val="18"/>
          <w:szCs w:val="18"/>
          <w:u w:val="none"/>
          <w:lang w:val="es-ES_tradnl"/>
        </w:rPr>
        <w:t xml:space="preserve">     </w:t>
      </w:r>
      <w:r>
        <w:rPr>
          <w:rFonts w:cs="Arial" w:ascii="Trebuchet MS" w:hAnsi="Trebuchet MS"/>
          <w:i w:val="false"/>
          <w:spacing w:val="-2"/>
          <w:sz w:val="18"/>
          <w:szCs w:val="18"/>
          <w:u w:val="none"/>
          <w:lang w:val="es-ES_tradnl"/>
        </w:rPr>
        <w:t xml:space="preserve">CLAUSULA DE DAÑOS POR AGUA INCLUYENDO GRIFERIA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0" w:author="Renato Chavez Sevilla" w:date="2018-02-20T09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</w:t>
        </w:r>
      </w:ins>
      <w:ins w:id="1" w:author="Renato Chavez Sevilla" w:date="2018-02-20T09:5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2836</w:t>
        </w:r>
      </w:ins>
      <w:del w:id="2" w:author="Renato Chavez Sevilla" w:date="2018-02-20T09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3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4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5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6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7" w:author="Renato Chavez Sevilla" w:date="2018-02-20T09:51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8" w:author="Renato Chavez Sevilla" w:date="2018-02-20T09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9" w:author="Renato Chavez Sevilla" w:date="2018-02-20T09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b/>
          <w:b/>
          <w:i/>
          <w:i/>
          <w:iCs/>
          <w:spacing w:val="-2"/>
          <w:sz w:val="18"/>
          <w:szCs w:val="18"/>
          <w:lang w:val="es-ES_tradnl"/>
          <w:ins w:id="11" w:author="Blanca Yola Iris Rivera Coronel" w:date="2017-11-03T13:50:00Z"/>
        </w:rPr>
      </w:pPr>
      <w:ins w:id="10" w:author="Blanca Yola Iris Rivera Coronel" w:date="2017-11-03T13:50:00Z">
        <w:r>
          <w:rPr>
            <w:rFonts w:cs="Trebuchet MS" w:ascii="Trebuchet MS" w:hAnsi="Trebuchet MS"/>
            <w:b/>
            <w:i/>
            <w:iCs/>
            <w:spacing w:val="-2"/>
            <w:sz w:val="18"/>
            <w:szCs w:val="18"/>
            <w:lang w:val="es-ES_tradnl"/>
          </w:rPr>
        </w:r>
      </w:ins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  <w:del w:id="13" w:author="Blanca Yola Iris Rivera Coronel" w:date="2017-11-03T13:50:00Z"/>
        </w:rPr>
      </w:pPr>
      <w:del w:id="12" w:author="Blanca Yola Iris Rivera Coronel" w:date="2017-11-03T13:50:00Z">
        <w:r>
          <w:rPr>
            <w:rFonts w:cs="Trebuchet MS" w:ascii="Trebuchet MS" w:hAnsi="Trebuchet MS"/>
            <w:b/>
            <w:iCs/>
            <w:spacing w:val="-2"/>
            <w:sz w:val="18"/>
            <w:szCs w:val="18"/>
            <w:lang w:val="es-ES_tradnl"/>
          </w:rPr>
          <w:delText>Art. 1.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Queda entendido y convenido que</w:t>
      </w:r>
      <w:del w:id="14" w:author="Blanca Yola Iris Rivera Coronel" w:date="2017-11-03T13:49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>, no obstante lo establecido en las Condiciones Generales y Particulares de la Póliza Principal y previo el pago de la prima adicional correspondiente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 xml:space="preserve">, </w:t>
      </w:r>
      <w:del w:id="15" w:author="Blanca Yola Iris Rivera Coronel" w:date="2017-11-03T13:50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 xml:space="preserve">ésta 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se extiende a cubrir las pérdidas o daños causados a los bienes asegurados y hasta él limite asegurado establecido en las Condiciones Particulares, a consecuencia directa de agua que inunde, se descargue o derrame de tanques, tuberías, grifería,  aparatos industriales y domésticos, aparatos de refrigeración, instalaciones de aire acondicionado y de redes de conducción de agua para la alimentación de instalaciones para protección contra incendios, como consecuencia directa de rotura, desborde o desperfecto imprevisto y accidental de los mismos.  Cubre además, los daños ocasionados por abertura accidental de grifos, llaves de paso u otros similares.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Se entiende por “abertura accidental” a los hechos accidentales, súbitos  e involuntarios (ocasionados por el Asegurado, sus empleados o terceros), que producen la abertura o apertura de grifos, llaves de paso u otros similares, a cuya consecuencia se generen daños materiales. Se excluye sabotaje, actos deliberados, malintencionados y/o maliciosos.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  <w:del w:id="17" w:author="Blanca Yola Iris Rivera Coronel" w:date="2017-11-03T13:50:00Z"/>
        </w:rPr>
      </w:pPr>
      <w:del w:id="16" w:author="Blanca Yola Iris Rivera Coronel" w:date="2017-11-03T13:50:00Z">
        <w:r>
          <w:rPr>
            <w:rFonts w:cs="Trebuchet MS" w:ascii="Trebuchet MS" w:hAnsi="Trebuchet MS"/>
            <w:b/>
            <w:iCs/>
            <w:spacing w:val="-2"/>
            <w:sz w:val="18"/>
            <w:szCs w:val="18"/>
            <w:lang w:val="es-ES_tradnl"/>
          </w:rPr>
          <w:delText>Art. 2.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Las estipulaciones de la presente Cláusula se aplicarán únicamente a los bienes cubiertos bajo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iCs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  <w:lang w:val="es-ES_tradnl"/>
        </w:rPr>
      </w:pPr>
      <w:r>
        <w:rPr>
          <w:rFonts w:cs="Arial" w:ascii="Trebuchet MS" w:hAnsi="Trebuchet MS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815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8" w:author="Blanca Yola Iris Rivera Coronel" w:date="2018-02-27T08:55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2017-11-03T13:50:00Z</dcterms:created>
  <dc:creator>acloma</dc:creator>
  <dc:description/>
  <cp:keywords/>
  <dc:language>en-US</dc:language>
  <cp:lastModifiedBy>Blanca Yola Iris Rivera Coronel</cp:lastModifiedBy>
  <cp:lastPrinted>2017-11-03T13:51:00Z</cp:lastPrinted>
  <dcterms:modified xsi:type="dcterms:W3CDTF">2018-02-27T08:55:00Z</dcterms:modified>
  <cp:revision>6</cp:revision>
  <dc:subject/>
  <dc:title>ANEXO DE DAÑOS A CAUSAS DE LA NATURALEZA</dc:title>
</cp:coreProperties>
</file>
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right" w:pos="9360" w:leader="none"/>
        </w:tabs>
        <w:suppressAutoHyphens w:val="true"/>
        <w:jc w:val="center"/>
        <w:rPr/>
      </w:pPr>
      <w:r>
        <w:rPr>
          <w:rFonts w:eastAsia="Trebuchet MS" w:cs="Trebuchet MS" w:ascii="Trebuchet MS" w:hAnsi="Trebuchet MS"/>
          <w:b/>
          <w:spacing w:val="-2"/>
          <w:sz w:val="18"/>
          <w:szCs w:val="18"/>
          <w:lang w:val="es-ES_tradnl"/>
        </w:rPr>
        <w:t xml:space="preserve">    </w:t>
      </w: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PÓLIZA DE SEGURO DE TODO RIESGO DE DAÑOS A LA PROPIEDAD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 115-910101-2007 06 001</w:t>
      </w:r>
    </w:p>
    <w:p>
      <w:pPr>
        <w:pStyle w:val="Normal"/>
        <w:ind w:left="640" w:firstLine="80"/>
        <w:jc w:val="center"/>
        <w:rPr/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RESOLUCIÓN ADMINISTRATIVA /SPVS/IS/No. </w:t>
      </w:r>
      <w:ins w:id="0" w:author="Blanca Yola Iris Rivera Coronel" w:date="2017-11-24T20:4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41</w:t>
        </w:r>
      </w:ins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5</w:t>
      </w:r>
      <w:del w:id="1" w:author="Blanca Yola Iris Rivera Coronel" w:date="2017-11-24T20:4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77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fecha 1</w:t>
      </w:r>
      <w:ins w:id="2" w:author="Blanca Yola Iris Rivera Coronel" w:date="2017-11-24T20:4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3</w:t>
        </w:r>
      </w:ins>
      <w:del w:id="3" w:author="Blanca Yola Iris Rivera Coronel" w:date="2017-11-24T20:4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8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 xml:space="preserve"> de Ju</w:t>
      </w:r>
      <w:ins w:id="4" w:author="Blanca Yola Iris Rivera Coronel" w:date="2017-11-24T20:4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>n</w:t>
        </w:r>
      </w:ins>
      <w:del w:id="5" w:author="Blanca Yola Iris Rivera Coronel" w:date="2017-11-24T20:48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l</w:delText>
        </w:r>
      </w:del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io de 2007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u w:val="single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u w:val="single"/>
          <w:lang w:val="es-ES_tradnl"/>
        </w:rPr>
      </w:r>
    </w:p>
    <w:p>
      <w:pPr>
        <w:pStyle w:val="Normal"/>
        <w:jc w:val="center"/>
        <w:rPr/>
      </w:pPr>
      <w:r>
        <w:rPr>
          <w:rFonts w:eastAsia="Trebuchet MS" w:cs="Trebuchet MS" w:ascii="Trebuchet MS" w:hAnsi="Trebuchet MS"/>
          <w:sz w:val="18"/>
          <w:szCs w:val="18"/>
          <w:lang w:val="es-ES_tradnl"/>
        </w:rPr>
        <w:t xml:space="preserve">    </w:t>
      </w:r>
      <w:r>
        <w:rPr>
          <w:rFonts w:cs="Trebuchet MS" w:ascii="Trebuchet MS" w:hAnsi="Trebuchet MS"/>
          <w:b/>
          <w:sz w:val="18"/>
          <w:szCs w:val="18"/>
          <w:lang w:val="es-ES_tradnl"/>
        </w:rPr>
        <w:t>CLAUSULA DE DERRUMBE, COLAPSO Y/O DESPLOME DE TECHOS Y/O PAREDES Y/O ESTRUCTURAS Y/O MUROS PERIMETRALES</w:t>
      </w:r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Código Asignado</w:t>
      </w:r>
      <w:del w:id="6" w:author="Renato Chavez Sevilla" w:date="2018-05-21T16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………………………..</w:delText>
        </w:r>
      </w:del>
      <w:ins w:id="7" w:author="Renato Chavez Sevilla" w:date="2018-05-21T16:02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115-910101-2007 06 001 2878</w:t>
        </w:r>
      </w:ins>
    </w:p>
    <w:p>
      <w:pPr>
        <w:pStyle w:val="Normal"/>
        <w:ind w:left="640" w:firstLine="80"/>
        <w:jc w:val="center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  <w:t>RESOLUCIÓN ADMINISTRATIVA</w:t>
      </w:r>
      <w:del w:id="8" w:author="Renato Chavez Sevilla" w:date="2018-05-21T16:0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delText>…………………………..</w:delText>
        </w:r>
      </w:del>
      <w:ins w:id="9" w:author="Renato Chavez Sevilla" w:date="2018-05-21T16:03:00Z">
        <w:r>
          <w:rPr>
            <w:rFonts w:cs="Arial" w:ascii="Trebuchet MS" w:hAnsi="Trebuchet MS"/>
            <w:b/>
            <w:spacing w:val="-2"/>
            <w:sz w:val="18"/>
            <w:szCs w:val="18"/>
            <w:lang w:val="es-ES_tradnl"/>
          </w:rPr>
          <w:t xml:space="preserve"> </w:t>
        </w:r>
      </w:ins>
      <w:ins w:id="10" w:author="Renato Chavez Sevilla" w:date="2018-05-21T16:03:00Z">
        <w:r>
          <w:rPr>
            <w:rFonts w:cs="Trebuchet MS" w:ascii="Trebuchet MS" w:hAnsi="Trebuchet MS"/>
            <w:b/>
            <w:sz w:val="18"/>
            <w:szCs w:val="18"/>
          </w:rPr>
          <w:t>APS/DS/Nro. 620 Del 10 de MAYO del 2018</w:t>
        </w:r>
      </w:ins>
    </w:p>
    <w:p>
      <w:pPr>
        <w:pStyle w:val="Normal"/>
        <w:rPr>
          <w:rFonts w:ascii="Trebuchet MS" w:hAnsi="Trebuchet MS" w:cs="Arial"/>
          <w:b/>
          <w:b/>
          <w:spacing w:val="-2"/>
          <w:sz w:val="18"/>
          <w:szCs w:val="18"/>
          <w:lang w:val="es-ES_tradnl"/>
        </w:rPr>
      </w:pPr>
      <w:r>
        <w:rPr>
          <w:rFonts w:cs="Arial" w:ascii="Trebuchet MS" w:hAnsi="Trebuchet MS"/>
          <w:b/>
          <w:spacing w:val="-2"/>
          <w:sz w:val="18"/>
          <w:szCs w:val="18"/>
          <w:lang w:val="es-ES_tradnl"/>
        </w:rPr>
      </w:r>
    </w:p>
    <w:p>
      <w:pPr>
        <w:pStyle w:val="Normal"/>
        <w:tabs>
          <w:tab w:val="clear" w:pos="708"/>
          <w:tab w:val="left" w:pos="0" w:leader="none"/>
          <w:tab w:val="left" w:pos="298" w:leader="none"/>
          <w:tab w:val="left" w:pos="482" w:leader="none"/>
          <w:tab w:val="left" w:pos="720" w:leader="none"/>
          <w:tab w:val="left" w:pos="965" w:leader="none"/>
          <w:tab w:val="left" w:pos="1206" w:leader="none"/>
          <w:tab w:val="left" w:pos="1440" w:leader="none"/>
          <w:tab w:val="left" w:pos="1688" w:leader="none"/>
          <w:tab w:val="left" w:pos="1930" w:leader="none"/>
          <w:tab w:val="left" w:pos="2171" w:leader="none"/>
          <w:tab w:val="left" w:pos="2880" w:leader="none"/>
        </w:tabs>
        <w:suppressAutoHyphens w:val="true"/>
        <w:spacing w:lineRule="atLeast" w:line="20"/>
        <w:jc w:val="both"/>
        <w:rPr>
          <w:i/>
          <w:i/>
          <w:spacing w:val="-2"/>
          <w:sz w:val="20"/>
          <w:lang w:val="es-ES_tradnl"/>
        </w:rPr>
      </w:pPr>
      <w:r>
        <w:rPr>
          <w:i/>
          <w:spacing w:val="-2"/>
          <w:sz w:val="20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Queda entendido y convenido que y previo el pago de la prima adicional correspondiente, ésta se extiende a cubrir las pérdidas o daños causados a los bienes asegurados o en ellos contenidos, hasta él limite asegurado establecido en las Condiciones Particulares, a consecuencia directa, haya o no incendio, de derrumbe, colapso y/o desplome de techos, paredes, estructuras y/o muros perimetrales por cualquier causa.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Se entenderá por colapso y/o desplome, el daño que sufra el bien Asegurado cuando el mismo sea sometido a un esfuerzo mayor al que podría resistir, en forma involuntaria y accidental, ocasionando la deformación, derrumbe, colapso y/o desplome a causa del efecto de las fuerzas predominantes.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Exclusiones.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El presente seguro no cubre los daños cuando los mismos sean causados a o cuando sean consecuencia directa o indirecta de: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Daños causados directa o indirectamente por movimientos sísmicos, terremoto, temblor, maremoto, tsunami, erupción volcánica y eventos relacionados con ellos.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Cuando la causa del daño es atribuible a error de diseño, construcción y/o montaje, no se cubren los daños directamente ocasionados a los bienes que presenten estas fallas, pero se cubren los daños a otros bienes asegurados como consecuencia de estas fallas.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Cuando el daño se presente a causa de trabajos ejecutados por el mismo Asegurado y/o terceros actuando por cuenta del Asegurado o cuando se retiran dispositivos de prevención y/o protección, que impiden el colapso del objeto asegurado.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Edificaciones en lugares no autorizados o prohibidos.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Explosiones de cualquier naturaleza.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Asentamientos, micro asentamientos, hundimientos de terreno en general, deslizamientos de tierra, de nieve o hielo.</w:t>
      </w:r>
    </w:p>
    <w:p>
      <w:pPr>
        <w:pStyle w:val="Prrafodelista"/>
        <w:numPr>
          <w:ilvl w:val="0"/>
          <w:numId w:val="2"/>
        </w:numPr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Cuando el Asegurado conociendo la acumulación de materiales extraños como ser agua, granizo, nieve, polvo y/o arena, no haya tomado ni realizado las medidas preventivas respectivas.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b/>
          <w:b/>
          <w:sz w:val="18"/>
          <w:szCs w:val="18"/>
          <w:lang w:val="es-ES_tradnl"/>
        </w:rPr>
      </w:pPr>
      <w:r>
        <w:rPr>
          <w:rFonts w:cs="Trebuchet MS" w:ascii="Trebuchet MS" w:hAnsi="Trebuchet MS"/>
          <w:b/>
          <w:sz w:val="18"/>
          <w:szCs w:val="18"/>
          <w:lang w:val="es-ES_tradnl"/>
        </w:rPr>
        <w:t>Condiciones Finales.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Las estipulaciones de la presente cláusula se aplicarán únicamente a los bienes cubiertos por la Póliza Principal.</w:t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jc w:val="both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  <w:t>Todos los demás términos y condiciones de la Póliza, de la cual la presente Cláusula forma parte integrante e indivisible, se mantienen sin alteración.</w:t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Textoindependiente2"/>
        <w:rPr>
          <w:rFonts w:ascii="Trebuchet MS" w:hAnsi="Trebuchet MS" w:cs="Trebuchet MS"/>
          <w:sz w:val="18"/>
          <w:szCs w:val="18"/>
          <w:lang w:val="es-ES_tradnl"/>
        </w:rPr>
      </w:pPr>
      <w:r>
        <w:rPr>
          <w:rFonts w:cs="Trebuchet MS" w:ascii="Trebuchet MS" w:hAnsi="Trebuchet MS"/>
          <w:sz w:val="18"/>
          <w:szCs w:val="18"/>
          <w:lang w:val="es-ES_tradnl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  <w:t>“</w:t>
      </w:r>
      <w:r>
        <w:rPr>
          <w:rFonts w:cs="Trebuchet MS" w:ascii="Trebuchet MS" w:hAnsi="Trebuchet MS"/>
          <w:b/>
          <w:sz w:val="18"/>
          <w:szCs w:val="18"/>
        </w:rPr>
        <w:t>NACIONAL SEGUROS PATRIMONIALES Y FIANZAS S.A.”</w:t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widowControl w:val="false"/>
        <w:jc w:val="center"/>
        <w:rPr>
          <w:rFonts w:ascii="Trebuchet MS" w:hAnsi="Trebuchet MS" w:cs="Trebuchet MS"/>
          <w:b/>
          <w:b/>
          <w:sz w:val="18"/>
          <w:szCs w:val="18"/>
        </w:rPr>
      </w:pPr>
      <w:r>
        <w:rPr>
          <w:rFonts w:cs="Trebuchet MS" w:ascii="Trebuchet MS" w:hAnsi="Trebuchet MS"/>
          <w:b/>
          <w:sz w:val="18"/>
          <w:szCs w:val="18"/>
        </w:rPr>
      </w:r>
    </w:p>
    <w:p>
      <w:pPr>
        <w:pStyle w:val="Normal"/>
        <w:rPr>
          <w:rFonts w:ascii="Trebuchet MS" w:hAnsi="Trebuchet MS" w:cs="Arial"/>
          <w:b/>
          <w:b/>
          <w:sz w:val="18"/>
          <w:szCs w:val="18"/>
        </w:rPr>
      </w:pPr>
      <w:r>
        <w:rPr>
          <w:rFonts w:cs="Arial" w:ascii="Trebuchet MS" w:hAnsi="Trebuchet MS"/>
          <w:b/>
          <w:sz w:val="18"/>
          <w:szCs w:val="18"/>
        </w:rPr>
      </w:r>
    </w:p>
    <w:sectPr>
      <w:headerReference w:type="default" r:id="rId2"/>
      <w:type w:val="nextPage"/>
      <w:pgSz w:w="11906" w:h="16838"/>
      <w:pgMar w:left="1701" w:right="1701" w:gutter="0" w:header="708" w:top="1702" w:footer="0" w:bottom="1418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rebuchet MS"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color w:val="1F497D"/>
        <w:lang w:eastAsia="es-BO"/>
      </w:rPr>
    </w:pPr>
    <w:del w:id="11" w:author="Carmen R. Llusco Gomez" w:date="2018-06-12T14:43:00Z">
      <w:r>
        <w:rPr>
          <w:color w:val="1F497D"/>
          <w:lang w:eastAsia="es-BO"/>
        </w:rPr>
        <w:drawing>
          <wp:inline distT="0" distB="0" distL="0" distR="0">
            <wp:extent cx="1396365" cy="48577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del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revisionView w:insDel="0" w:formatting="0"/>
  <w:trackRevisions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jc w:val="center"/>
      <w:outlineLvl w:val="0"/>
    </w:pPr>
    <w:rPr>
      <w:b/>
      <w:i/>
      <w:sz w:val="22"/>
      <w:szCs w:val="20"/>
      <w:u w:val="single"/>
      <w:lang w:val="es-BO"/>
    </w:rPr>
  </w:style>
  <w:style w:type="character" w:styleId="WW8Num2z0">
    <w:name w:val="WW8Num2z0"/>
    <w:qFormat/>
    <w:rPr/>
  </w:style>
  <w:style w:type="character" w:styleId="WW8Num3z0">
    <w:name w:val="WW8Num3z0"/>
    <w:qFormat/>
    <w:rPr/>
  </w:style>
  <w:style w:type="character" w:styleId="WW8Num4z0">
    <w:name w:val="WW8Num4z0"/>
    <w:qFormat/>
    <w:rPr>
      <w:rFonts w:ascii="Times New Roman" w:hAnsi="Times New Roman" w:eastAsia="Times New Roman" w:cs="Times New Roman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/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Times New Roman" w:hAnsi="Times New Roman" w:eastAsia="Times New Roman" w:cs="Times New Roman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7z3">
    <w:name w:val="WW8Num7z3"/>
    <w:qFormat/>
    <w:rPr>
      <w:rFonts w:ascii="Symbol" w:hAnsi="Symbol" w:cs="Symbol"/>
    </w:rPr>
  </w:style>
  <w:style w:type="character" w:styleId="WW8Num8z0">
    <w:name w:val="WW8Num8z0"/>
    <w:qFormat/>
    <w:rPr>
      <w:b/>
    </w:rPr>
  </w:style>
  <w:style w:type="character" w:styleId="WW8Num8z1">
    <w:name w:val="WW8Num8z1"/>
    <w:qFormat/>
    <w:rPr>
      <w:b/>
      <w:i/>
    </w:rPr>
  </w:style>
  <w:style w:type="character" w:styleId="WW8Num9z0">
    <w:name w:val="WW8Num9z0"/>
    <w:qFormat/>
    <w:rPr/>
  </w:style>
  <w:style w:type="character" w:styleId="WW8Num10z0">
    <w:name w:val="WW8Num10z0"/>
    <w:qFormat/>
    <w:rPr>
      <w:b/>
    </w:rPr>
  </w:style>
  <w:style w:type="character" w:styleId="WW8Num10z1">
    <w:name w:val="WW8Num10z1"/>
    <w:qFormat/>
    <w:rPr>
      <w:b/>
      <w:i/>
    </w:rPr>
  </w:style>
  <w:style w:type="character" w:styleId="WW8Num11z0">
    <w:name w:val="WW8Num11z0"/>
    <w:qFormat/>
    <w:rPr>
      <w:b/>
      <w:i/>
    </w:rPr>
  </w:style>
  <w:style w:type="character" w:styleId="WW8Num11z1">
    <w:name w:val="WW8Num11z1"/>
    <w:qFormat/>
    <w:rPr>
      <w:b w:val="false"/>
      <w:i/>
    </w:rPr>
  </w:style>
  <w:style w:type="character" w:styleId="WW8Num12z1">
    <w:name w:val="WW8Num12z1"/>
    <w:qFormat/>
    <w:rPr>
      <w:b w:val="false"/>
      <w:i/>
    </w:rPr>
  </w:style>
  <w:style w:type="character" w:styleId="WW8Num12z2">
    <w:name w:val="WW8Num12z2"/>
    <w:qFormat/>
    <w:rPr/>
  </w:style>
  <w:style w:type="character" w:styleId="WW8Num15z0">
    <w:name w:val="WW8Num15z0"/>
    <w:qFormat/>
    <w:rPr>
      <w:rFonts w:ascii="Times New Roman" w:hAnsi="Times New Roman" w:eastAsia="Times New Roman" w:cs="Times New Roman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2">
    <w:name w:val="WW8Num15z2"/>
    <w:qFormat/>
    <w:rPr>
      <w:rFonts w:ascii="Wingdings" w:hAnsi="Wingdings" w:cs="Wingdings"/>
    </w:rPr>
  </w:style>
  <w:style w:type="character" w:styleId="WW8Num15z3">
    <w:name w:val="WW8Num15z3"/>
    <w:qFormat/>
    <w:rPr>
      <w:rFonts w:ascii="Symbol" w:hAnsi="Symbol" w:cs="Symbol"/>
    </w:rPr>
  </w:style>
  <w:style w:type="character" w:styleId="Fuentedeprrafopredeter">
    <w:name w:val="Fuente de párrafo predeter."/>
    <w:qFormat/>
    <w:rPr/>
  </w:style>
  <w:style w:type="character" w:styleId="Ttulo1Car">
    <w:name w:val="Título 1 Car"/>
    <w:qFormat/>
    <w:rPr>
      <w:b/>
      <w:i/>
      <w:sz w:val="22"/>
      <w:u w:val="single"/>
    </w:rPr>
  </w:style>
  <w:style w:type="character" w:styleId="TextocomentarioCar">
    <w:name w:val="Texto comentario Car"/>
    <w:qFormat/>
    <w:rPr>
      <w:rFonts w:ascii="Courier New" w:hAnsi="Courier New" w:cs="Courier New"/>
      <w:lang w:val="es-E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widowControl w:val="false"/>
      <w:jc w:val="center"/>
    </w:pPr>
    <w:rPr>
      <w:b/>
      <w:szCs w:val="20"/>
      <w:u w:val="single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extoindependiente2">
    <w:name w:val="Texto independiente 2"/>
    <w:basedOn w:val="Normal"/>
    <w:qFormat/>
    <w:pPr>
      <w:widowControl w:val="false"/>
      <w:jc w:val="both"/>
    </w:pPr>
    <w:rPr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Prrafodelista">
    <w:name w:val="Párrafo de lista"/>
    <w:basedOn w:val="Normal"/>
    <w:qFormat/>
    <w:pPr>
      <w:spacing w:before="0" w:after="0"/>
      <w:ind w:left="720" w:hanging="0"/>
      <w:contextualSpacing/>
    </w:pPr>
    <w:rPr/>
  </w:style>
  <w:style w:type="paragraph" w:styleId="Textocomentario">
    <w:name w:val="Texto comentario"/>
    <w:basedOn w:val="Normal"/>
    <w:qFormat/>
    <w:pPr>
      <w:widowControl w:val="false"/>
    </w:pPr>
    <w:rPr>
      <w:rFonts w:ascii="Courier New" w:hAnsi="Courier New" w:cs="Courier New"/>
      <w:sz w:val="20"/>
      <w:szCs w:val="20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2017-11-24T20:50:00Z</dcterms:created>
  <dc:creator>acloma</dc:creator>
  <dc:description/>
  <cp:keywords/>
  <dc:language>en-US</dc:language>
  <cp:lastModifiedBy>Carmen R. Llusco Gomez</cp:lastModifiedBy>
  <cp:lastPrinted>2017-10-23T16:21:00Z</cp:lastPrinted>
  <dcterms:modified xsi:type="dcterms:W3CDTF">2018-06-12T14:43:00Z</dcterms:modified>
  <cp:revision>4</cp:revision>
  <dc:subject/>
  <dc:title>ANEXO DE DAÑOS A CAUSAS DE LA NATURALEZA</dc:title>
</cp:coreProperties>
</file>
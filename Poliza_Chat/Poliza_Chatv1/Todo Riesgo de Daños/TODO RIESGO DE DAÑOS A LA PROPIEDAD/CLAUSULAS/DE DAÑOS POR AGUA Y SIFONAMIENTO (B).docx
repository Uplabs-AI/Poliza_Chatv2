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18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18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18:5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18:5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18:5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18:5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>
          <w:rFonts w:ascii="Trebuchet MS" w:hAnsi="Trebuchet MS" w:cs="Arial"/>
          <w:b/>
          <w:b/>
          <w:i/>
          <w:i/>
          <w:sz w:val="20"/>
          <w:szCs w:val="18"/>
          <w:u w:val="single"/>
          <w:lang w:val="es-ES_tradnl"/>
        </w:rPr>
      </w:pPr>
      <w:r>
        <w:rPr>
          <w:rFonts w:cs="Arial" w:ascii="Trebuchet MS" w:hAnsi="Trebuchet MS"/>
          <w:b/>
          <w:i/>
          <w:sz w:val="20"/>
          <w:szCs w:val="18"/>
          <w:u w:val="single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ins w:id="6" w:author="Blanca Yola Iris Rivera Coronel" w:date="2017-11-24T18:51:00Z">
        <w:r>
          <w:rPr>
            <w:rFonts w:cs="Arial" w:ascii="Trebuchet MS" w:hAnsi="Trebuchet MS"/>
            <w:b/>
            <w:sz w:val="18"/>
            <w:szCs w:val="18"/>
            <w:lang w:val="es-BO"/>
          </w:rPr>
          <w:t xml:space="preserve">CLAUSULA </w:t>
        </w:r>
      </w:ins>
      <w:r>
        <w:rPr>
          <w:rFonts w:cs="Arial" w:ascii="Trebuchet MS" w:hAnsi="Trebuchet MS"/>
          <w:b/>
          <w:sz w:val="18"/>
          <w:szCs w:val="18"/>
          <w:lang w:val="es-BO"/>
        </w:rPr>
        <w:t>DE DAÑOS POR AGUA Y SIFONAMIENTO (B)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7" w:author="Renato Chavez Sevilla" w:date="2018-06-15T15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8" w:author="Renato Chavez Sevilla" w:date="2018-06-15T15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2888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9" w:author="Renato Chavez Sevilla" w:date="2018-06-15T15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10" w:author="Renato Chavez Sevilla" w:date="2018-06-15T15:3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687 De fecha 06 de Junio del 2018 </w:t>
        </w:r>
      </w:ins>
    </w:p>
    <w:p>
      <w:pPr>
        <w:pStyle w:val="Normal"/>
        <w:tabs>
          <w:tab w:val="clear" w:pos="708"/>
          <w:tab w:val="left" w:pos="0" w:leader="none"/>
          <w:tab w:val="left" w:pos="720" w:leader="none"/>
        </w:tabs>
        <w:jc w:val="both"/>
        <w:rPr>
          <w:rFonts w:ascii="Trebuchet MS" w:hAnsi="Trebuchet MS" w:cs="Arial"/>
          <w:b/>
          <w:b/>
          <w:i/>
          <w:i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i/>
          <w:spacing w:val="-2"/>
          <w:sz w:val="18"/>
          <w:szCs w:val="18"/>
          <w:lang w:val="es-ES_tradnl"/>
        </w:rPr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Queda entendido y convenido que, y previo el pago de la prima adicional correspondiente, ésta se extiende a cubrir las pérdidas o daños causados a los bienes asegurados y hasta él limite asegurado establecido en las Condiciones Particulares, a consecuencia directa de agua que inunde, se descargue o derrame de tanques y sifonamiento en tuberías, aparatos industriales y domésticos, aparatos de refrigeración, instalaciones de aire acondicionado y de redes de conducción de agua para la alimentación de instalaciones para protección contra incendios, como consecuencia directa de rotura, desborde o desperfecto imprevisto y accidental de los mismos.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Las estipulaciones de la presente Cláusula se aplicarán únicamente a los bienes cubiertos bajo la Póliza Principal.</w:t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</w:r>
    </w:p>
    <w:p>
      <w:pPr>
        <w:pStyle w:val="TextBody"/>
        <w:widowControl/>
        <w:jc w:val="both"/>
        <w:rPr>
          <w:rFonts w:ascii="Trebuchet MS" w:hAnsi="Trebuchet MS" w:cs="Trebuchet MS"/>
          <w:b w:val="false"/>
          <w:b w:val="false"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sz w:val="18"/>
          <w:szCs w:val="18"/>
          <w:u w:val="none"/>
          <w:lang w:val="es-MX"/>
        </w:rPr>
        <w:t>Todos los demás términos y condiciones de la Póliza, de la cual la presente Cláusula forma parte integrante e indivisible, se mantienen sin alteración.</w:t>
      </w:r>
    </w:p>
    <w:p>
      <w:pPr>
        <w:pStyle w:val="TextBody"/>
        <w:widowControl/>
        <w:rPr>
          <w:rFonts w:ascii="Trebuchet MS" w:hAnsi="Trebuchet MS" w:cs="Trebuchet MS"/>
          <w:b w:val="false"/>
          <w:b w:val="false"/>
          <w:i/>
          <w:i/>
          <w:sz w:val="18"/>
          <w:szCs w:val="18"/>
          <w:u w:val="none"/>
          <w:lang w:val="es-MX"/>
        </w:rPr>
      </w:pPr>
      <w:r>
        <w:rPr>
          <w:rFonts w:cs="Trebuchet MS" w:ascii="Trebuchet MS" w:hAnsi="Trebuchet MS"/>
          <w:b w:val="false"/>
          <w:i/>
          <w:sz w:val="18"/>
          <w:szCs w:val="18"/>
          <w:u w:val="none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18"/>
          <w:szCs w:val="18"/>
          <w:lang w:val="es-MX"/>
        </w:rPr>
      </w:pPr>
      <w:r>
        <w:rPr>
          <w:rFonts w:cs="Trebuchet MS" w:ascii="Trebuchet MS" w:hAnsi="Trebuchet MS"/>
          <w:i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sz w:val="20"/>
          <w:szCs w:val="18"/>
          <w:lang w:val="es-MX"/>
        </w:rPr>
      </w:pPr>
      <w:r>
        <w:rPr>
          <w:rFonts w:cs="Trebuchet MS" w:ascii="Trebuchet MS" w:hAnsi="Trebuchet MS"/>
          <w:i/>
          <w:sz w:val="20"/>
          <w:szCs w:val="18"/>
          <w:lang w:val="es-MX"/>
        </w:rPr>
      </w:r>
    </w:p>
    <w:p>
      <w:pPr>
        <w:pStyle w:val="Normal"/>
        <w:jc w:val="both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r>
      <w:rPr>
        <w:color w:val="1F497D"/>
        <w:lang w:eastAsia="es-BO"/>
      </w:rPr>
      <w:drawing>
        <wp:inline distT="0" distB="0" distL="0" distR="0">
          <wp:extent cx="1396365" cy="4857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1" t="-60" r="-21" b="-60"/>
                  <a:stretch>
                    <a:fillRect/>
                  </a:stretch>
                </pic:blipFill>
                <pic:spPr bwMode="auto">
                  <a:xfrm>
                    <a:off x="0" y="0"/>
                    <a:ext cx="139636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Times New Roman" w:hAnsi="Times New Roman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1z1">
    <w:name w:val="WW8Num11z1"/>
    <w:qFormat/>
    <w:rPr>
      <w:b/>
      <w:i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b/>
    </w:rPr>
  </w:style>
  <w:style w:type="character" w:styleId="WW8Num13z1">
    <w:name w:val="WW8Num13z1"/>
    <w:qFormat/>
    <w:rPr>
      <w:b/>
      <w:i/>
    </w:rPr>
  </w:style>
  <w:style w:type="character" w:styleId="WW8Num14z0">
    <w:name w:val="WW8Num14z0"/>
    <w:qFormat/>
    <w:rPr>
      <w:b/>
      <w:i/>
    </w:rPr>
  </w:style>
  <w:style w:type="character" w:styleId="WW8Num14z1">
    <w:name w:val="WW8Num14z1"/>
    <w:qFormat/>
    <w:rPr>
      <w:b w:val="false"/>
      <w:i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1">
    <w:name w:val="WW8Num16z1"/>
    <w:qFormat/>
    <w:rPr>
      <w:b w:val="false"/>
      <w:i/>
    </w:rPr>
  </w:style>
  <w:style w:type="character" w:styleId="WW8Num16z2">
    <w:name w:val="WW8Num16z2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character" w:styleId="TextosinformatoCar">
    <w:name w:val="Texto sin format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2017-11-24T18:52:00Z</dcterms:created>
  <dc:creator>acloma</dc:creator>
  <dc:description/>
  <cp:keywords/>
  <dc:language>en-US</dc:language>
  <cp:lastModifiedBy>Renato Chavez Sevilla</cp:lastModifiedBy>
  <cp:lastPrinted>2017-10-24T12:12:00Z</cp:lastPrinted>
  <dcterms:modified xsi:type="dcterms:W3CDTF">2018-06-15T15:36:00Z</dcterms:modified>
  <cp:revision>3</cp:revision>
  <dc:subject/>
  <dc:title>ANEXO DE DAÑOS A CAUSAS DE LA NATURALEZA</dc:title>
</cp:coreProperties>
</file>
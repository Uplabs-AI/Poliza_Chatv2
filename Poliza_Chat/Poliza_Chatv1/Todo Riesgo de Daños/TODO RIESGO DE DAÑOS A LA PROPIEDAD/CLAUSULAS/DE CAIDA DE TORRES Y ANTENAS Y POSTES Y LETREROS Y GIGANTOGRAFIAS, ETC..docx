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4T18:49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ins w:id="1" w:author="Blanca Yola Iris Rivera Coronel" w:date="2018-03-06T20:09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</w:t>
        </w:r>
      </w:ins>
      <w:del w:id="2" w:author="Blanca Yola Iris Rivera Coronel" w:date="2017-11-24T18:49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 xml:space="preserve">77 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de fecha 1</w:t>
      </w:r>
      <w:ins w:id="3" w:author="Blanca Yola Iris Rivera Coronel" w:date="2017-11-24T18:49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4" w:author="Blanca Yola Iris Rivera Coronel" w:date="2017-11-24T18:49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5" w:author="Blanca Yola Iris Rivera Coronel" w:date="2017-11-24T18:49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6" w:author="Blanca Yola Iris Rivera Coronel" w:date="2017-11-24T18:49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  <w:del w:id="8" w:author="Renato Chavez Sevilla" w:date="2018-04-24T18:31:00Z"/>
        </w:rPr>
      </w:pPr>
      <w:del w:id="7" w:author="Renato Chavez Sevilla" w:date="2018-04-24T18:31:00Z">
        <w:r>
          <w:rPr>
            <w:rFonts w:cs="Arial" w:ascii="Trebuchet MS" w:hAnsi="Trebuchet MS"/>
            <w:b/>
            <w:spacing w:val="-2"/>
            <w:sz w:val="18"/>
            <w:szCs w:val="18"/>
            <w:u w:val="single"/>
            <w:lang w:val="es-ES_tradnl"/>
          </w:rPr>
        </w:r>
      </w:del>
    </w:p>
    <w:p>
      <w:pPr>
        <w:pStyle w:val="Normal"/>
        <w:jc w:val="center"/>
        <w:rPr>
          <w:rFonts w:ascii="Trebuchet MS" w:hAnsi="Trebuchet MS" w:cs="Arial"/>
          <w:b/>
          <w:b/>
          <w:i/>
          <w:i/>
          <w:sz w:val="20"/>
          <w:szCs w:val="18"/>
          <w:u w:val="single"/>
          <w:lang w:val="es-ES_tradnl"/>
          <w:del w:id="10" w:author="Renato Chavez Sevilla" w:date="2018-04-24T18:31:00Z"/>
        </w:rPr>
      </w:pPr>
      <w:del w:id="9" w:author="Renato Chavez Sevilla" w:date="2018-04-24T18:31:00Z">
        <w:r>
          <w:rPr>
            <w:rFonts w:cs="Arial" w:ascii="Trebuchet MS" w:hAnsi="Trebuchet MS"/>
            <w:b/>
            <w:i/>
            <w:sz w:val="20"/>
            <w:szCs w:val="18"/>
            <w:u w:val="single"/>
            <w:lang w:val="es-ES_tradnl"/>
          </w:rPr>
        </w:r>
      </w:del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ins w:id="11" w:author="Blanca Yola Iris Rivera Coronel" w:date="2017-11-24T18:44:00Z">
        <w:r>
          <w:rPr>
            <w:rFonts w:cs="Arial" w:ascii="Trebuchet MS" w:hAnsi="Trebuchet MS"/>
            <w:b/>
            <w:sz w:val="18"/>
            <w:szCs w:val="18"/>
            <w:lang w:val="es-BO"/>
          </w:rPr>
          <w:t xml:space="preserve">CLAUSULA </w:t>
        </w:r>
      </w:ins>
      <w:ins w:id="12" w:author="Blanca Yola Iris Rivera Coronel" w:date="2018-03-23T09:31:00Z">
        <w:r>
          <w:rPr>
            <w:rFonts w:cs="Arial" w:ascii="Trebuchet MS" w:hAnsi="Trebuchet MS"/>
            <w:b/>
            <w:sz w:val="18"/>
            <w:szCs w:val="18"/>
            <w:lang w:val="es-BO"/>
          </w:rPr>
          <w:t xml:space="preserve">DE ACLARACION </w:t>
        </w:r>
      </w:ins>
      <w:r>
        <w:rPr>
          <w:rFonts w:cs="Arial" w:ascii="Trebuchet MS" w:hAnsi="Trebuchet MS"/>
          <w:b/>
          <w:sz w:val="18"/>
          <w:szCs w:val="18"/>
          <w:lang w:val="es-BO"/>
        </w:rPr>
        <w:t>DE CAIDA DE TORRES Y/O ANTENAS Y/O POSTES Y/O LETREROS Y/O GIGANTOGRAFIAS Y/O CUALQUIER OTRO OBJETO AJENO A LA EDIFICACION Y/O UBICACIÓN Y/O CUALQUIER OTRO DE ESTA NATURALEZA (</w:t>
      </w:r>
      <w:ins w:id="13" w:author="Blanca Yola Iris Rivera Coronel" w:date="2018-03-23T09:34:00Z">
        <w:r>
          <w:rPr>
            <w:rFonts w:cs="Arial" w:ascii="Trebuchet MS" w:hAnsi="Trebuchet MS"/>
            <w:b/>
            <w:sz w:val="18"/>
            <w:szCs w:val="18"/>
            <w:lang w:val="es-BO"/>
          </w:rPr>
          <w:t>A</w:t>
        </w:r>
      </w:ins>
      <w:del w:id="14" w:author="Blanca Yola Iris Rivera Coronel" w:date="2018-03-23T09:34:00Z">
        <w:r>
          <w:rPr>
            <w:rFonts w:cs="Arial" w:ascii="Trebuchet MS" w:hAnsi="Trebuchet MS"/>
            <w:b/>
            <w:sz w:val="18"/>
            <w:szCs w:val="18"/>
            <w:lang w:val="es-BO"/>
          </w:rPr>
          <w:delText>B</w:delText>
        </w:r>
      </w:del>
      <w:r>
        <w:rPr>
          <w:rFonts w:cs="Arial" w:ascii="Trebuchet MS" w:hAnsi="Trebuchet MS"/>
          <w:b/>
          <w:sz w:val="18"/>
          <w:szCs w:val="18"/>
          <w:lang w:val="es-BO"/>
        </w:rPr>
        <w:t>)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del w:id="15" w:author="Renato Chavez Sevilla" w:date="2018-06-15T15:3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………………………..</w:delText>
        </w:r>
      </w:del>
      <w:ins w:id="16" w:author="Renato Chavez Sevilla" w:date="2018-06-15T15:3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115-910101-2007 06 001 2885</w:t>
        </w:r>
      </w:ins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</w:t>
      </w:r>
      <w:del w:id="17" w:author="Renato Chavez Sevilla" w:date="2018-06-15T15:3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…………………………..</w:delText>
        </w:r>
      </w:del>
      <w:ins w:id="18" w:author="Renato Chavez Sevilla" w:date="2018-06-15T15:34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687 De fecha 06 de Junio del 2018</w:t>
        </w:r>
      </w:ins>
    </w:p>
    <w:p>
      <w:pPr>
        <w:pStyle w:val="Normal"/>
        <w:tabs>
          <w:tab w:val="clear" w:pos="708"/>
          <w:tab w:val="left" w:pos="0" w:leader="none"/>
          <w:tab w:val="left" w:pos="720" w:leader="none"/>
        </w:tabs>
        <w:jc w:val="both"/>
        <w:rPr>
          <w:rFonts w:ascii="Trebuchet MS" w:hAnsi="Trebuchet MS" w:cs="Arial"/>
          <w:b/>
          <w:b/>
          <w:i/>
          <w:i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i/>
          <w:spacing w:val="-2"/>
          <w:sz w:val="18"/>
          <w:szCs w:val="18"/>
          <w:lang w:val="es-ES_tradnl"/>
        </w:rPr>
      </w:r>
    </w:p>
    <w:p>
      <w:pPr>
        <w:pStyle w:val="TextBody"/>
        <w:widowControl/>
        <w:rPr>
          <w:rFonts w:ascii="Trebuchet MS" w:hAnsi="Trebuchet MS" w:cs="Trebuchet MS"/>
          <w:b w:val="false"/>
          <w:b w:val="false"/>
          <w:i/>
          <w:i/>
          <w:sz w:val="18"/>
          <w:szCs w:val="18"/>
          <w:lang w:val="es-MX"/>
        </w:rPr>
      </w:pPr>
      <w:r>
        <w:rPr>
          <w:rFonts w:cs="Trebuchet MS" w:ascii="Trebuchet MS" w:hAnsi="Trebuchet MS"/>
          <w:b w:val="false"/>
          <w:i/>
          <w:sz w:val="18"/>
          <w:szCs w:val="18"/>
          <w:lang w:val="es-MX"/>
        </w:rPr>
      </w:r>
    </w:p>
    <w:p>
      <w:pPr>
        <w:pStyle w:val="TextBody"/>
        <w:widowControl/>
        <w:jc w:val="both"/>
        <w:rPr/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 xml:space="preserve">Queda entendido y convenido que, </w:t>
      </w:r>
      <w:del w:id="19" w:author="Blanca Yola Iris Rivera Coronel" w:date="2018-03-23T09:32:00Z">
        <w:r>
          <w:rPr>
            <w:rFonts w:cs="Trebuchet MS" w:ascii="Trebuchet MS" w:hAnsi="Trebuchet MS"/>
            <w:b w:val="false"/>
            <w:sz w:val="18"/>
            <w:szCs w:val="18"/>
            <w:u w:val="none"/>
            <w:lang w:val="es-MX"/>
          </w:rPr>
          <w:delText>y previo el pago de la prima adicional correspondiente, que</w:delText>
        </w:r>
      </w:del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 xml:space="preserve"> </w:t>
      </w:r>
      <w:ins w:id="20" w:author="Blanca Yola Iris Rivera Coronel" w:date="2018-03-23T09:32:00Z">
        <w:r>
          <w:rPr>
            <w:rFonts w:cs="Trebuchet MS" w:ascii="Trebuchet MS" w:hAnsi="Trebuchet MS"/>
            <w:b w:val="false"/>
            <w:sz w:val="18"/>
            <w:szCs w:val="18"/>
            <w:u w:val="none"/>
            <w:lang w:val="es-MX"/>
          </w:rPr>
          <w:t xml:space="preserve">la presente Cláusula </w:t>
        </w:r>
      </w:ins>
      <w:del w:id="21" w:author="Blanca Yola Iris Rivera Coronel" w:date="2018-03-23T09:32:00Z">
        <w:r>
          <w:rPr>
            <w:rFonts w:cs="Trebuchet MS" w:ascii="Trebuchet MS" w:hAnsi="Trebuchet MS"/>
            <w:b w:val="false"/>
            <w:sz w:val="18"/>
            <w:szCs w:val="18"/>
            <w:u w:val="none"/>
            <w:lang w:val="es-MX"/>
          </w:rPr>
          <w:delText xml:space="preserve">esta se extiende a </w:delText>
        </w:r>
      </w:del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cubr</w:t>
      </w:r>
      <w:ins w:id="22" w:author="Blanca Yola Iris Rivera Coronel" w:date="2018-03-23T09:32:00Z">
        <w:r>
          <w:rPr>
            <w:rFonts w:cs="Trebuchet MS" w:ascii="Trebuchet MS" w:hAnsi="Trebuchet MS"/>
            <w:b w:val="false"/>
            <w:sz w:val="18"/>
            <w:szCs w:val="18"/>
            <w:u w:val="none"/>
            <w:lang w:val="es-MX"/>
          </w:rPr>
          <w:t>e</w:t>
        </w:r>
      </w:ins>
      <w:del w:id="23" w:author="Blanca Yola Iris Rivera Coronel" w:date="2018-03-23T09:32:00Z">
        <w:r>
          <w:rPr>
            <w:rFonts w:cs="Trebuchet MS" w:ascii="Trebuchet MS" w:hAnsi="Trebuchet MS"/>
            <w:b w:val="false"/>
            <w:sz w:val="18"/>
            <w:szCs w:val="18"/>
            <w:u w:val="none"/>
            <w:lang w:val="es-MX"/>
          </w:rPr>
          <w:delText>ir</w:delText>
        </w:r>
      </w:del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 xml:space="preserve"> las pérdidas o daños causados a los bienes asegurados y hasta el límite asegurado establecido en las Condiciones Particulares, a consecuencia directa de, haya o no incendio, los daños a los objetos asegurados o en ellos contenidos a consecuencia de caída de torres y/o antenas y/o postes y/o letreros y/o gigantografias y/o cualquier otro objeto ajeno a la edificación y/o ubicación y/o cualquier otro de esta naturaleza que ocurran en forma imprevista.</w:t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Se entenderá por “caída” el daño que sufra el bien Asegurado cuando el mismo sea sometido a un esfuerzo mayor al que podrá resistir, en forma involuntaria y accidental, el mismo que produzca deformación a causa del efecto de las fuerzas predominantes.</w:t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</w:r>
    </w:p>
    <w:p>
      <w:pPr>
        <w:pStyle w:val="TextBody"/>
        <w:widowControl/>
        <w:jc w:val="both"/>
        <w:rPr/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Exclusiones:</w:t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El presente seguro no cubre los daños cuando los mismos sean causado a, o cuando sean consecuencia directa o indirecta de:</w:t>
      </w:r>
    </w:p>
    <w:p>
      <w:pPr>
        <w:pStyle w:val="Normal"/>
        <w:jc w:val="both"/>
        <w:rPr>
          <w:rFonts w:ascii="Trebuchet MS" w:hAnsi="Trebuchet MS" w:cs="Trebuchet MS"/>
          <w:b/>
          <w:b/>
          <w:sz w:val="20"/>
          <w:szCs w:val="18"/>
          <w:u w:val="none"/>
          <w:lang w:val="es-MX"/>
        </w:rPr>
      </w:pPr>
      <w:r>
        <w:rPr>
          <w:rFonts w:cs="Trebuchet MS" w:ascii="Trebuchet MS" w:hAnsi="Trebuchet MS"/>
          <w:b/>
          <w:sz w:val="20"/>
          <w:szCs w:val="18"/>
          <w:u w:val="none"/>
          <w:lang w:val="es-MX"/>
        </w:rPr>
      </w:r>
    </w:p>
    <w:p>
      <w:pPr>
        <w:pStyle w:val="TextBody"/>
        <w:widowControl/>
        <w:numPr>
          <w:ilvl w:val="0"/>
          <w:numId w:val="2"/>
        </w:numPr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eastAsia="Trebuchet MS" w:cs="Trebuchet MS" w:ascii="Trebuchet MS" w:hAnsi="Trebuchet MS"/>
          <w:b w:val="false"/>
          <w:sz w:val="18"/>
          <w:szCs w:val="18"/>
          <w:u w:val="none"/>
          <w:lang w:val="es-MX"/>
        </w:rPr>
        <w:t xml:space="preserve"> </w:t>
      </w: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Movimientos sísmicos, terremoto, temblor, maremoto, tsunami, erupción volcánica y eventos relacionados con ellos.</w:t>
      </w:r>
    </w:p>
    <w:p>
      <w:pPr>
        <w:pStyle w:val="TextBody"/>
        <w:widowControl/>
        <w:numPr>
          <w:ilvl w:val="0"/>
          <w:numId w:val="2"/>
        </w:numPr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Error de diseño, construcción y/o montaje, no se cubren los daños directamente ocasionados a los bienes que presenten estas fallas, pero se cubren los daños a otros bienes asegurados como consecuencia de estas fallas.</w:t>
      </w:r>
    </w:p>
    <w:p>
      <w:pPr>
        <w:pStyle w:val="TextBody"/>
        <w:widowControl/>
        <w:numPr>
          <w:ilvl w:val="0"/>
          <w:numId w:val="2"/>
        </w:numPr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Trabajos ejecutados por el mismo Asegurado y/o terceros actuando por cuenta del Asegurado o cuando se retiran dispositivos de prevención y/o protección, que impiden el colapso del objeto asegurado.</w:t>
      </w:r>
    </w:p>
    <w:p>
      <w:pPr>
        <w:pStyle w:val="TextBody"/>
        <w:widowControl/>
        <w:numPr>
          <w:ilvl w:val="0"/>
          <w:numId w:val="2"/>
        </w:numPr>
        <w:jc w:val="both"/>
        <w:rPr/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 xml:space="preserve">Cuando el objeto asegurado, se le </w:t>
      </w:r>
      <w:del w:id="24" w:author="Blanca Yola Iris Rivera Coronel" w:date="2018-03-06T20:06:00Z">
        <w:r>
          <w:rPr>
            <w:rFonts w:cs="Trebuchet MS" w:ascii="Trebuchet MS" w:hAnsi="Trebuchet MS"/>
            <w:b w:val="false"/>
            <w:sz w:val="18"/>
            <w:szCs w:val="18"/>
            <w:u w:val="none"/>
            <w:lang w:val="es-MX"/>
          </w:rPr>
          <w:delText>de</w:delText>
        </w:r>
      </w:del>
      <w:ins w:id="25" w:author="Blanca Yola Iris Rivera Coronel" w:date="2018-03-06T20:06:00Z">
        <w:r>
          <w:rPr>
            <w:rFonts w:cs="Trebuchet MS" w:ascii="Trebuchet MS" w:hAnsi="Trebuchet MS"/>
            <w:b w:val="false"/>
            <w:sz w:val="18"/>
            <w:szCs w:val="18"/>
            <w:u w:val="none"/>
            <w:lang w:val="es-MX"/>
          </w:rPr>
          <w:t>dé</w:t>
        </w:r>
      </w:ins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 xml:space="preserve"> un uso indebido y se lo someta constantemente o frecuentemente a mayores esfuerzos de aquellos para los cuales fue diseñado.</w:t>
      </w:r>
    </w:p>
    <w:p>
      <w:pPr>
        <w:pStyle w:val="TextBody"/>
        <w:widowControl/>
        <w:numPr>
          <w:ilvl w:val="0"/>
          <w:numId w:val="2"/>
        </w:numPr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Edificaciones en lugares no autorizados o prohibidos</w:t>
      </w:r>
    </w:p>
    <w:p>
      <w:pPr>
        <w:pStyle w:val="TextBody"/>
        <w:widowControl/>
        <w:numPr>
          <w:ilvl w:val="0"/>
          <w:numId w:val="2"/>
        </w:numPr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Explosiones de cualquier naturaleza</w:t>
      </w:r>
    </w:p>
    <w:p>
      <w:pPr>
        <w:pStyle w:val="TextBody"/>
        <w:widowControl/>
        <w:numPr>
          <w:ilvl w:val="0"/>
          <w:numId w:val="2"/>
        </w:numPr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Asentamientos, micro asentamientos, hundimientos de terreno en general, deslizamientos de tierra, de nieve o hielo.</w:t>
      </w:r>
    </w:p>
    <w:p>
      <w:pPr>
        <w:pStyle w:val="TextBody"/>
        <w:widowControl/>
        <w:numPr>
          <w:ilvl w:val="0"/>
          <w:numId w:val="2"/>
        </w:numPr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Caída a consecuencia de la acumulación de materiales extraños como ser agua, granizo y/o nieve, polvo o arena.</w:t>
      </w:r>
    </w:p>
    <w:p>
      <w:pPr>
        <w:pStyle w:val="TextBody"/>
        <w:widowControl/>
        <w:numPr>
          <w:ilvl w:val="0"/>
          <w:numId w:val="2"/>
        </w:numPr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Por filtraciones de agua.</w:t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Las estipulaciones de la presente clausula se aplicaran únicamente a los bienes cubiertos por la Póliza Principal.</w:t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Todos los demás términos y condiciones de la Póliza de la cual la presente clausula forma parte integrante e indivisible, se mantienen sin alteración.</w:t>
      </w:r>
    </w:p>
    <w:p>
      <w:pPr>
        <w:pStyle w:val="TextBody"/>
        <w:widowControl/>
        <w:rPr>
          <w:rFonts w:ascii="Trebuchet MS" w:hAnsi="Trebuchet MS" w:cs="Trebuchet MS"/>
          <w:b w:val="false"/>
          <w:b w:val="false"/>
          <w:i/>
          <w:i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i/>
          <w:sz w:val="18"/>
          <w:szCs w:val="18"/>
          <w:u w:val="none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18"/>
          <w:szCs w:val="18"/>
          <w:lang w:val="es-MX"/>
        </w:rPr>
      </w:pPr>
      <w:r>
        <w:rPr>
          <w:rFonts w:cs="Trebuchet MS" w:ascii="Trebuchet MS" w:hAnsi="Trebuchet MS"/>
          <w:i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20"/>
          <w:szCs w:val="18"/>
          <w:lang w:val="es-MX"/>
        </w:rPr>
      </w:pPr>
      <w:r>
        <w:rPr>
          <w:rFonts w:cs="Trebuchet MS" w:ascii="Trebuchet MS" w:hAnsi="Trebuchet MS"/>
          <w:i/>
          <w:sz w:val="20"/>
          <w:szCs w:val="18"/>
          <w:lang w:val="es-MX"/>
        </w:rPr>
      </w:r>
    </w:p>
    <w:p>
      <w:pPr>
        <w:pStyle w:val="Normal"/>
        <w:jc w:val="both"/>
        <w:rPr>
          <w:i/>
          <w:i/>
          <w:sz w:val="20"/>
        </w:rPr>
      </w:pPr>
      <w:r>
        <w:rPr>
          <w:i/>
          <w:sz w:val="20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26" w:author="Carmen R. Llusco Gomez" w:date="2018-09-06T12:09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b/>
    </w:rPr>
  </w:style>
  <w:style w:type="character" w:styleId="WW8Num11z1">
    <w:name w:val="WW8Num11z1"/>
    <w:qFormat/>
    <w:rPr>
      <w:b/>
      <w:i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b/>
    </w:rPr>
  </w:style>
  <w:style w:type="character" w:styleId="WW8Num13z1">
    <w:name w:val="WW8Num13z1"/>
    <w:qFormat/>
    <w:rPr>
      <w:b/>
      <w:i/>
    </w:rPr>
  </w:style>
  <w:style w:type="character" w:styleId="WW8Num14z0">
    <w:name w:val="WW8Num14z0"/>
    <w:qFormat/>
    <w:rPr>
      <w:b/>
      <w:i/>
    </w:rPr>
  </w:style>
  <w:style w:type="character" w:styleId="WW8Num14z1">
    <w:name w:val="WW8Num14z1"/>
    <w:qFormat/>
    <w:rPr>
      <w:b w:val="false"/>
      <w:i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1">
    <w:name w:val="WW8Num16z1"/>
    <w:qFormat/>
    <w:rPr>
      <w:b w:val="false"/>
      <w:i/>
    </w:rPr>
  </w:style>
  <w:style w:type="character" w:styleId="WW8Num16z2">
    <w:name w:val="WW8Num16z2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character" w:styleId="TextosinformatoCar">
    <w:name w:val="Texto sin format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paragraph" w:styleId="Textosinformato">
    <w:name w:val="Texto sin formato"/>
    <w:basedOn w:val="Normal"/>
    <w:qFormat/>
    <w:pPr/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2018-03-23T09:35:00Z</dcterms:created>
  <dc:creator>acloma</dc:creator>
  <dc:description/>
  <cp:keywords/>
  <dc:language>en-US</dc:language>
  <cp:lastModifiedBy>Carmen R. Llusco Gomez</cp:lastModifiedBy>
  <cp:lastPrinted>2018-09-06T12:09:00Z</cp:lastPrinted>
  <dcterms:modified xsi:type="dcterms:W3CDTF">2018-09-06T12:09:00Z</dcterms:modified>
  <cp:revision>5</cp:revision>
  <dc:subject/>
  <dc:title>ANEXO DE DAÑOS A CAUSAS DE LA NATURALEZA</dc:title>
</cp:coreProperties>
</file>